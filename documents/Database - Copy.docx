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A06" w:rsidRDefault="00BA4A06">
      <w:pPr>
        <w:rPr>
          <w:b/>
          <w:u w:val="single"/>
        </w:rPr>
      </w:pPr>
      <w:r>
        <w:t xml:space="preserve">                             </w:t>
      </w:r>
      <w:r>
        <w:rPr>
          <w:b/>
          <w:u w:val="single"/>
        </w:rPr>
        <w:t>DATABASE FOR EGERTON UNIVERSITY TRANSPORT MANAGEMENT SYSTEM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PAUL CYRIL OYUNGU</w:t>
      </w:r>
    </w:p>
    <w:p w:rsidR="00BA4A06" w:rsidRDefault="00BA4A0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S13/21403/14</w:t>
      </w:r>
    </w:p>
    <w:p w:rsidR="00BA4A06" w:rsidRDefault="00BA4A06">
      <w:pPr>
        <w:rPr>
          <w:b/>
        </w:rPr>
      </w:pPr>
    </w:p>
    <w:p w:rsidR="00BA4A06" w:rsidRDefault="00BA4A06">
      <w:r>
        <w:t xml:space="preserve">There are </w:t>
      </w:r>
      <w:ins w:id="0" w:author="Windows User" w:date="2018-06-29T10:04:00Z">
        <w:r w:rsidR="007120CF">
          <w:t>eight</w:t>
        </w:r>
      </w:ins>
      <w:del w:id="1" w:author="Windows User" w:date="2018-06-29T10:04:00Z">
        <w:r w:rsidDel="007120CF">
          <w:delText>seven</w:delText>
        </w:r>
      </w:del>
      <w:r>
        <w:t xml:space="preserve"> tables:</w:t>
      </w:r>
    </w:p>
    <w:p w:rsidR="00BA4A06" w:rsidRDefault="007120CF" w:rsidP="00BA4A06">
      <w:pPr>
        <w:pStyle w:val="ListParagraph"/>
        <w:numPr>
          <w:ilvl w:val="0"/>
          <w:numId w:val="1"/>
        </w:numPr>
        <w:rPr>
          <w:ins w:id="2" w:author="Windows User" w:date="2018-06-29T10:04:00Z"/>
        </w:rPr>
      </w:pPr>
      <w:ins w:id="3" w:author="Windows User" w:date="2018-06-29T10:04:00Z">
        <w:r>
          <w:t>Staff</w:t>
        </w:r>
      </w:ins>
      <w:del w:id="4" w:author="Windows User" w:date="2018-06-29T10:04:00Z">
        <w:r w:rsidR="00BA4A06" w:rsidDel="007120CF">
          <w:delText>Users</w:delText>
        </w:r>
      </w:del>
    </w:p>
    <w:p w:rsidR="007120CF" w:rsidRDefault="007120CF" w:rsidP="00BA4A06">
      <w:pPr>
        <w:pStyle w:val="ListParagraph"/>
        <w:numPr>
          <w:ilvl w:val="0"/>
          <w:numId w:val="1"/>
        </w:numPr>
      </w:pPr>
      <w:ins w:id="5" w:author="Windows User" w:date="2018-06-29T10:04:00Z">
        <w:r>
          <w:t>Users</w:t>
        </w:r>
      </w:ins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Drivers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Vehicles</w:t>
      </w:r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Mechanics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6" w:author="Windows User" w:date="2018-06-29T10:03:00Z">
        <w:r>
          <w:t xml:space="preserve">Spare </w:t>
        </w:r>
      </w:ins>
      <w:ins w:id="7" w:author="Windows User" w:date="2018-06-29T10:04:00Z">
        <w:r>
          <w:t>P</w:t>
        </w:r>
      </w:ins>
      <w:ins w:id="8" w:author="Windows User" w:date="2018-06-29T10:03:00Z">
        <w:r>
          <w:t>arts</w:t>
        </w:r>
      </w:ins>
      <w:del w:id="9" w:author="Windows User" w:date="2018-06-29T10:03:00Z">
        <w:r w:rsidR="00BA4A06" w:rsidDel="007120CF">
          <w:delText>Items</w:delText>
        </w:r>
      </w:del>
    </w:p>
    <w:p w:rsidR="00BA4A06" w:rsidRDefault="00BA4A06" w:rsidP="00BA4A06">
      <w:pPr>
        <w:pStyle w:val="ListParagraph"/>
        <w:numPr>
          <w:ilvl w:val="0"/>
          <w:numId w:val="1"/>
        </w:numPr>
      </w:pPr>
      <w:r>
        <w:t>Requests</w:t>
      </w:r>
    </w:p>
    <w:p w:rsidR="00BA4A06" w:rsidRDefault="007120CF" w:rsidP="00BA4A06">
      <w:pPr>
        <w:pStyle w:val="ListParagraph"/>
        <w:numPr>
          <w:ilvl w:val="0"/>
          <w:numId w:val="1"/>
        </w:numPr>
      </w:pPr>
      <w:ins w:id="10" w:author="Windows User" w:date="2018-06-29T10:04:00Z">
        <w:r>
          <w:t>Bus Allocation</w:t>
        </w:r>
      </w:ins>
      <w:del w:id="11" w:author="Windows User" w:date="2018-06-29T10:03:00Z">
        <w:r w:rsidR="00BA4A06" w:rsidDel="007120CF">
          <w:delText>Bookings</w:delText>
        </w:r>
      </w:del>
    </w:p>
    <w:p w:rsidR="00BA4A06" w:rsidRDefault="007120CF" w:rsidP="00BA4A06">
      <w:pPr>
        <w:rPr>
          <w:b/>
          <w:u w:val="single"/>
        </w:rPr>
      </w:pPr>
      <w:ins w:id="12" w:author="Windows User" w:date="2018-06-29T10:05:00Z">
        <w:r>
          <w:rPr>
            <w:b/>
            <w:u w:val="single"/>
          </w:rPr>
          <w:t>STAFF</w:t>
        </w:r>
      </w:ins>
      <w:del w:id="13" w:author="Windows User" w:date="2018-06-29T10:05:00Z">
        <w:r w:rsidR="00BA4A06" w:rsidDel="007120CF">
          <w:rPr>
            <w:b/>
            <w:u w:val="single"/>
          </w:rPr>
          <w:delText>USERS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  <w:tblPrChange w:id="14" w:author="Windows User" w:date="2018-06-29T10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73"/>
        <w:gridCol w:w="1335"/>
        <w:gridCol w:w="2521"/>
        <w:gridCol w:w="886"/>
        <w:gridCol w:w="2835"/>
        <w:tblGridChange w:id="15">
          <w:tblGrid>
            <w:gridCol w:w="1773"/>
            <w:gridCol w:w="1335"/>
            <w:gridCol w:w="2521"/>
            <w:gridCol w:w="886"/>
            <w:gridCol w:w="2835"/>
          </w:tblGrid>
        </w:tblGridChange>
      </w:tblGrid>
      <w:tr w:rsidR="002668C2" w:rsidTr="000B101B">
        <w:tc>
          <w:tcPr>
            <w:tcW w:w="1773" w:type="dxa"/>
            <w:tcPrChange w:id="16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335" w:type="dxa"/>
            <w:tcPrChange w:id="17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521" w:type="dxa"/>
            <w:tcPrChange w:id="18" w:author="Windows User" w:date="2018-06-29T10:10:00Z">
              <w:tcPr>
                <w:tcW w:w="273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86" w:type="dxa"/>
            <w:tcPrChange w:id="19" w:author="Windows User" w:date="2018-06-29T10:10:00Z">
              <w:tcPr>
                <w:tcW w:w="68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835" w:type="dxa"/>
            <w:tcPrChange w:id="20" w:author="Windows User" w:date="2018-06-29T10:10:00Z">
              <w:tcPr>
                <w:tcW w:w="3055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68C2" w:rsidTr="000B101B">
        <w:tc>
          <w:tcPr>
            <w:tcW w:w="1773" w:type="dxa"/>
            <w:tcPrChange w:id="21" w:author="Windows User" w:date="2018-06-29T10:10:00Z">
              <w:tcPr>
                <w:tcW w:w="1525" w:type="dxa"/>
              </w:tcPr>
            </w:tcPrChange>
          </w:tcPr>
          <w:p w:rsidR="002668C2" w:rsidRPr="002668C2" w:rsidRDefault="002668C2" w:rsidP="00BA4A06">
            <w:r>
              <w:t>1.StaffId</w:t>
            </w:r>
          </w:p>
        </w:tc>
        <w:tc>
          <w:tcPr>
            <w:tcW w:w="1335" w:type="dxa"/>
            <w:tcPrChange w:id="22" w:author="Windows User" w:date="2018-06-29T10:10:00Z">
              <w:tcPr>
                <w:tcW w:w="1350" w:type="dxa"/>
              </w:tcPr>
            </w:tcPrChange>
          </w:tcPr>
          <w:p w:rsidR="002668C2" w:rsidRPr="002668C2" w:rsidRDefault="002668C2" w:rsidP="00BA4A06">
            <w:r>
              <w:t>Primary key</w:t>
            </w:r>
          </w:p>
        </w:tc>
        <w:tc>
          <w:tcPr>
            <w:tcW w:w="2521" w:type="dxa"/>
            <w:tcPrChange w:id="23" w:author="Windows User" w:date="2018-06-29T10:10:00Z">
              <w:tcPr>
                <w:tcW w:w="2735" w:type="dxa"/>
              </w:tcPr>
            </w:tcPrChange>
          </w:tcPr>
          <w:p w:rsidR="002668C2" w:rsidRPr="002668C2" w:rsidRDefault="002668C2" w:rsidP="00BA4A06">
            <w:r>
              <w:t>Character varying</w:t>
            </w:r>
          </w:p>
        </w:tc>
        <w:tc>
          <w:tcPr>
            <w:tcW w:w="886" w:type="dxa"/>
            <w:tcPrChange w:id="24" w:author="Windows User" w:date="2018-06-29T10:10:00Z">
              <w:tcPr>
                <w:tcW w:w="685" w:type="dxa"/>
              </w:tcPr>
            </w:tcPrChange>
          </w:tcPr>
          <w:p w:rsidR="002668C2" w:rsidRPr="002668C2" w:rsidRDefault="002668C2" w:rsidP="00BA4A06">
            <w:r>
              <w:t>15</w:t>
            </w:r>
          </w:p>
        </w:tc>
        <w:tc>
          <w:tcPr>
            <w:tcW w:w="2835" w:type="dxa"/>
            <w:tcPrChange w:id="25" w:author="Windows User" w:date="2018-06-29T10:10:00Z">
              <w:tcPr>
                <w:tcW w:w="3055" w:type="dxa"/>
              </w:tcPr>
            </w:tcPrChange>
          </w:tcPr>
          <w:p w:rsidR="002668C2" w:rsidRPr="00C52385" w:rsidRDefault="007120CF" w:rsidP="00BA4A06">
            <w:ins w:id="26" w:author="Windows User" w:date="2018-06-29T10:05:00Z">
              <w:r>
                <w:t>Unique identifier of staff</w:t>
              </w:r>
            </w:ins>
            <w:del w:id="27" w:author="Windows User" w:date="2018-06-29T10:05:00Z">
              <w:r w:rsidR="00C52385" w:rsidDel="007120CF">
                <w:delText>Staff id of the user</w:delText>
              </w:r>
            </w:del>
          </w:p>
        </w:tc>
      </w:tr>
      <w:tr w:rsidR="002668C2" w:rsidTr="000B101B">
        <w:tc>
          <w:tcPr>
            <w:tcW w:w="1773" w:type="dxa"/>
            <w:tcPrChange w:id="28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2.Contact</w:t>
            </w:r>
          </w:p>
        </w:tc>
        <w:tc>
          <w:tcPr>
            <w:tcW w:w="1335" w:type="dxa"/>
            <w:tcPrChange w:id="29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0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1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15</w:t>
            </w:r>
          </w:p>
        </w:tc>
        <w:tc>
          <w:tcPr>
            <w:tcW w:w="2835" w:type="dxa"/>
            <w:tcPrChange w:id="32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Contact of </w:t>
            </w:r>
            <w:ins w:id="33" w:author="Windows User" w:date="2018-06-29T10:06:00Z">
              <w:r w:rsidR="007120CF">
                <w:t>staff member</w:t>
              </w:r>
            </w:ins>
            <w:del w:id="34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3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3.Email</w:t>
            </w:r>
          </w:p>
        </w:tc>
        <w:tc>
          <w:tcPr>
            <w:tcW w:w="1335" w:type="dxa"/>
            <w:tcPrChange w:id="3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3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38" w:author="Windows User" w:date="2018-06-29T10:10:00Z">
              <w:tcPr>
                <w:tcW w:w="685" w:type="dxa"/>
              </w:tcPr>
            </w:tcPrChange>
          </w:tcPr>
          <w:p w:rsidR="002668C2" w:rsidRPr="007952AA" w:rsidRDefault="007952AA" w:rsidP="00BA4A06">
            <w:r>
              <w:t>100</w:t>
            </w:r>
          </w:p>
        </w:tc>
        <w:tc>
          <w:tcPr>
            <w:tcW w:w="2835" w:type="dxa"/>
            <w:tcPrChange w:id="3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Email of </w:t>
            </w:r>
            <w:ins w:id="40" w:author="Windows User" w:date="2018-06-29T10:06:00Z">
              <w:r w:rsidR="007120CF">
                <w:t>staff member</w:t>
              </w:r>
            </w:ins>
            <w:del w:id="41" w:author="Windows User" w:date="2018-06-29T10:06:00Z">
              <w:r w:rsidDel="007120CF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42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BA4A06">
            <w:r>
              <w:t>4.</w:t>
            </w:r>
            <w:ins w:id="43" w:author="Windows User" w:date="2018-06-29T10:07:00Z">
              <w:r w:rsidR="007120CF">
                <w:t>Name</w:t>
              </w:r>
            </w:ins>
            <w:del w:id="44" w:author="Windows User" w:date="2018-06-29T10:07:00Z">
              <w:r w:rsidDel="007120CF">
                <w:delText>Password</w:delText>
              </w:r>
            </w:del>
          </w:p>
        </w:tc>
        <w:tc>
          <w:tcPr>
            <w:tcW w:w="1335" w:type="dxa"/>
            <w:tcPrChange w:id="45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46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47" w:author="Windows User" w:date="2018-06-29T10:10:00Z">
              <w:tcPr>
                <w:tcW w:w="685" w:type="dxa"/>
              </w:tcPr>
            </w:tcPrChange>
          </w:tcPr>
          <w:p w:rsidR="002668C2" w:rsidRPr="007952AA" w:rsidRDefault="007120CF" w:rsidP="00BA4A06">
            <w:ins w:id="48" w:author="Windows User" w:date="2018-06-29T10:10:00Z">
              <w:r>
                <w:t>200</w:t>
              </w:r>
            </w:ins>
            <w:del w:id="49" w:author="Windows User" w:date="2018-06-29T10:07:00Z">
              <w:r w:rsidR="007952AA" w:rsidDel="007120CF">
                <w:delText>100</w:delText>
              </w:r>
            </w:del>
          </w:p>
        </w:tc>
        <w:tc>
          <w:tcPr>
            <w:tcW w:w="2835" w:type="dxa"/>
            <w:tcPrChange w:id="50" w:author="Windows User" w:date="2018-06-29T10:10:00Z">
              <w:tcPr>
                <w:tcW w:w="3055" w:type="dxa"/>
              </w:tcPr>
            </w:tcPrChange>
          </w:tcPr>
          <w:p w:rsidR="002668C2" w:rsidRPr="007952AA" w:rsidRDefault="00AF2FB7" w:rsidP="00BA4A06">
            <w:ins w:id="51" w:author="Windows User" w:date="2018-06-29T10:15:00Z">
              <w:r>
                <w:t>Name</w:t>
              </w:r>
            </w:ins>
            <w:del w:id="52" w:author="Windows User" w:date="2018-06-29T10:15:00Z">
              <w:r w:rsidR="007952AA" w:rsidDel="00AF2FB7">
                <w:delText>Password</w:delText>
              </w:r>
            </w:del>
            <w:r w:rsidR="007952AA">
              <w:t xml:space="preserve"> of </w:t>
            </w:r>
            <w:ins w:id="53" w:author="Windows User" w:date="2018-06-29T10:15:00Z">
              <w:r>
                <w:t>staff member</w:t>
              </w:r>
            </w:ins>
            <w:del w:id="54" w:author="Windows User" w:date="2018-06-29T10:15:00Z">
              <w:r w:rsidR="007952AA" w:rsidDel="00AF2FB7">
                <w:delText>user</w:delText>
              </w:r>
            </w:del>
          </w:p>
        </w:tc>
      </w:tr>
      <w:tr w:rsidR="002668C2" w:rsidTr="000B101B">
        <w:tc>
          <w:tcPr>
            <w:tcW w:w="1773" w:type="dxa"/>
            <w:tcPrChange w:id="55" w:author="Windows User" w:date="2018-06-29T10:10:00Z">
              <w:tcPr>
                <w:tcW w:w="1525" w:type="dxa"/>
              </w:tcPr>
            </w:tcPrChange>
          </w:tcPr>
          <w:p w:rsidR="002668C2" w:rsidRPr="00C52385" w:rsidRDefault="00C52385" w:rsidP="00C52385">
            <w:r>
              <w:t>5.</w:t>
            </w:r>
            <w:r w:rsidR="007952AA">
              <w:t>Department</w:t>
            </w:r>
          </w:p>
        </w:tc>
        <w:tc>
          <w:tcPr>
            <w:tcW w:w="1335" w:type="dxa"/>
            <w:tcPrChange w:id="56" w:author="Windows User" w:date="2018-06-29T10:10:00Z">
              <w:tcPr>
                <w:tcW w:w="1350" w:type="dxa"/>
              </w:tcPr>
            </w:tcPrChange>
          </w:tcPr>
          <w:p w:rsidR="002668C2" w:rsidRDefault="002668C2" w:rsidP="00BA4A06">
            <w:pPr>
              <w:rPr>
                <w:b/>
              </w:rPr>
            </w:pPr>
          </w:p>
        </w:tc>
        <w:tc>
          <w:tcPr>
            <w:tcW w:w="2521" w:type="dxa"/>
            <w:tcPrChange w:id="57" w:author="Windows User" w:date="2018-06-29T10:10:00Z">
              <w:tcPr>
                <w:tcW w:w="2735" w:type="dxa"/>
              </w:tcPr>
            </w:tcPrChange>
          </w:tcPr>
          <w:p w:rsidR="002668C2" w:rsidRDefault="00C52385" w:rsidP="00BA4A06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886" w:type="dxa"/>
            <w:tcPrChange w:id="58" w:author="Windows User" w:date="2018-06-29T10:10:00Z">
              <w:tcPr>
                <w:tcW w:w="685" w:type="dxa"/>
              </w:tcPr>
            </w:tcPrChange>
          </w:tcPr>
          <w:p w:rsidR="002668C2" w:rsidRPr="007952AA" w:rsidRDefault="00332B77" w:rsidP="00BA4A06">
            <w:r>
              <w:t>100</w:t>
            </w:r>
          </w:p>
        </w:tc>
        <w:tc>
          <w:tcPr>
            <w:tcW w:w="2835" w:type="dxa"/>
            <w:tcPrChange w:id="59" w:author="Windows User" w:date="2018-06-29T10:10:00Z">
              <w:tcPr>
                <w:tcW w:w="3055" w:type="dxa"/>
              </w:tcPr>
            </w:tcPrChange>
          </w:tcPr>
          <w:p w:rsidR="002668C2" w:rsidRPr="007952AA" w:rsidRDefault="007952AA" w:rsidP="00BA4A06">
            <w:r>
              <w:t xml:space="preserve">Department of </w:t>
            </w:r>
            <w:ins w:id="60" w:author="Windows User" w:date="2018-06-29T10:06:00Z">
              <w:r w:rsidR="007120CF">
                <w:t xml:space="preserve"> staff member</w:t>
              </w:r>
            </w:ins>
            <w:del w:id="61" w:author="Windows User" w:date="2018-06-29T10:06:00Z">
              <w:r w:rsidDel="007120CF">
                <w:delText>user</w:delText>
              </w:r>
            </w:del>
          </w:p>
        </w:tc>
      </w:tr>
      <w:tr w:rsidR="002668C2" w:rsidDel="000B101B" w:rsidTr="000B101B">
        <w:trPr>
          <w:del w:id="62" w:author="Windows User" w:date="2018-06-29T10:10:00Z"/>
        </w:trPr>
        <w:tc>
          <w:tcPr>
            <w:tcW w:w="1773" w:type="dxa"/>
            <w:tcPrChange w:id="63" w:author="Windows User" w:date="2018-06-29T10:10:00Z">
              <w:tcPr>
                <w:tcW w:w="152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4" w:author="Windows User" w:date="2018-06-29T10:10:00Z"/>
              </w:rPr>
            </w:pPr>
            <w:del w:id="65" w:author="Windows User" w:date="2018-06-29T10:10:00Z">
              <w:r w:rsidDel="000B101B">
                <w:delText>6. User_type</w:delText>
              </w:r>
            </w:del>
          </w:p>
        </w:tc>
        <w:tc>
          <w:tcPr>
            <w:tcW w:w="1335" w:type="dxa"/>
            <w:tcPrChange w:id="66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67" w:author="Windows User" w:date="2018-06-29T10:10:00Z"/>
                <w:b/>
              </w:rPr>
            </w:pPr>
          </w:p>
        </w:tc>
        <w:tc>
          <w:tcPr>
            <w:tcW w:w="2521" w:type="dxa"/>
            <w:tcPrChange w:id="68" w:author="Windows User" w:date="2018-06-29T10:10:00Z">
              <w:tcPr>
                <w:tcW w:w="2735" w:type="dxa"/>
              </w:tcPr>
            </w:tcPrChange>
          </w:tcPr>
          <w:p w:rsidR="002668C2" w:rsidRPr="00C52385" w:rsidDel="000B101B" w:rsidRDefault="00C52385" w:rsidP="00BA4A06">
            <w:pPr>
              <w:rPr>
                <w:del w:id="69" w:author="Windows User" w:date="2018-06-29T10:10:00Z"/>
              </w:rPr>
            </w:pPr>
            <w:del w:id="70" w:author="Windows User" w:date="2018-06-29T10:10:00Z">
              <w:r w:rsidDel="000B101B">
                <w:delText>SmallInt</w:delText>
              </w:r>
            </w:del>
          </w:p>
        </w:tc>
        <w:tc>
          <w:tcPr>
            <w:tcW w:w="886" w:type="dxa"/>
            <w:tcPrChange w:id="71" w:author="Windows User" w:date="2018-06-29T10:10:00Z">
              <w:tcPr>
                <w:tcW w:w="68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2" w:author="Windows User" w:date="2018-06-29T10:10:00Z"/>
              </w:rPr>
            </w:pPr>
            <w:del w:id="73" w:author="Windows User" w:date="2018-06-29T10:10:00Z">
              <w:r w:rsidDel="000B101B">
                <w:delText>1</w:delText>
              </w:r>
            </w:del>
          </w:p>
        </w:tc>
        <w:tc>
          <w:tcPr>
            <w:tcW w:w="2835" w:type="dxa"/>
            <w:tcPrChange w:id="74" w:author="Windows User" w:date="2018-06-29T10:10:00Z">
              <w:tcPr>
                <w:tcW w:w="3055" w:type="dxa"/>
              </w:tcPr>
            </w:tcPrChange>
          </w:tcPr>
          <w:p w:rsidR="002668C2" w:rsidRPr="007952AA" w:rsidDel="000B101B" w:rsidRDefault="007952AA" w:rsidP="00BA4A06">
            <w:pPr>
              <w:rPr>
                <w:del w:id="75" w:author="Windows User" w:date="2018-06-29T10:10:00Z"/>
              </w:rPr>
            </w:pPr>
            <w:del w:id="76" w:author="Windows User" w:date="2018-06-29T10:10:00Z">
              <w:r w:rsidDel="000B101B">
                <w:delText xml:space="preserve">The category of user </w:delText>
              </w:r>
            </w:del>
          </w:p>
        </w:tc>
      </w:tr>
      <w:tr w:rsidR="002668C2" w:rsidDel="000B101B" w:rsidTr="000B101B">
        <w:trPr>
          <w:del w:id="77" w:author="Windows User" w:date="2018-06-29T10:10:00Z"/>
        </w:trPr>
        <w:tc>
          <w:tcPr>
            <w:tcW w:w="1773" w:type="dxa"/>
            <w:tcPrChange w:id="78" w:author="Windows User" w:date="2018-06-29T10:10:00Z">
              <w:tcPr>
                <w:tcW w:w="1525" w:type="dxa"/>
              </w:tcPr>
            </w:tcPrChange>
          </w:tcPr>
          <w:p w:rsidR="002668C2" w:rsidDel="000B101B" w:rsidRDefault="002668C2" w:rsidP="00BA4A06">
            <w:pPr>
              <w:rPr>
                <w:del w:id="79" w:author="Windows User" w:date="2018-06-29T10:10:00Z"/>
                <w:b/>
              </w:rPr>
            </w:pPr>
          </w:p>
        </w:tc>
        <w:tc>
          <w:tcPr>
            <w:tcW w:w="1335" w:type="dxa"/>
            <w:tcPrChange w:id="80" w:author="Windows User" w:date="2018-06-29T10:10:00Z">
              <w:tcPr>
                <w:tcW w:w="1350" w:type="dxa"/>
              </w:tcPr>
            </w:tcPrChange>
          </w:tcPr>
          <w:p w:rsidR="002668C2" w:rsidDel="000B101B" w:rsidRDefault="002668C2" w:rsidP="00BA4A06">
            <w:pPr>
              <w:rPr>
                <w:del w:id="81" w:author="Windows User" w:date="2018-06-29T10:10:00Z"/>
                <w:b/>
              </w:rPr>
            </w:pPr>
          </w:p>
        </w:tc>
        <w:tc>
          <w:tcPr>
            <w:tcW w:w="2521" w:type="dxa"/>
            <w:tcPrChange w:id="82" w:author="Windows User" w:date="2018-06-29T10:10:00Z">
              <w:tcPr>
                <w:tcW w:w="2735" w:type="dxa"/>
              </w:tcPr>
            </w:tcPrChange>
          </w:tcPr>
          <w:p w:rsidR="002668C2" w:rsidDel="000B101B" w:rsidRDefault="002668C2" w:rsidP="00BA4A06">
            <w:pPr>
              <w:rPr>
                <w:del w:id="83" w:author="Windows User" w:date="2018-06-29T10:10:00Z"/>
                <w:b/>
              </w:rPr>
            </w:pPr>
          </w:p>
        </w:tc>
        <w:tc>
          <w:tcPr>
            <w:tcW w:w="886" w:type="dxa"/>
            <w:tcPrChange w:id="84" w:author="Windows User" w:date="2018-06-29T10:10:00Z">
              <w:tcPr>
                <w:tcW w:w="685" w:type="dxa"/>
              </w:tcPr>
            </w:tcPrChange>
          </w:tcPr>
          <w:p w:rsidR="002668C2" w:rsidDel="000B101B" w:rsidRDefault="002668C2" w:rsidP="00BA4A06">
            <w:pPr>
              <w:rPr>
                <w:del w:id="85" w:author="Windows User" w:date="2018-06-29T10:10:00Z"/>
                <w:b/>
              </w:rPr>
            </w:pPr>
          </w:p>
        </w:tc>
        <w:tc>
          <w:tcPr>
            <w:tcW w:w="2835" w:type="dxa"/>
            <w:tcPrChange w:id="86" w:author="Windows User" w:date="2018-06-29T10:10:00Z">
              <w:tcPr>
                <w:tcW w:w="3055" w:type="dxa"/>
              </w:tcPr>
            </w:tcPrChange>
          </w:tcPr>
          <w:p w:rsidR="002668C2" w:rsidDel="000B101B" w:rsidRDefault="002668C2" w:rsidP="00BA4A06">
            <w:pPr>
              <w:rPr>
                <w:del w:id="87" w:author="Windows User" w:date="2018-06-29T10:10:00Z"/>
                <w:b/>
              </w:rPr>
            </w:pPr>
          </w:p>
        </w:tc>
      </w:tr>
    </w:tbl>
    <w:p w:rsidR="00BA4A06" w:rsidRDefault="00BA4A06" w:rsidP="00BA4A06">
      <w:pPr>
        <w:rPr>
          <w:ins w:id="88" w:author="Windows User" w:date="2018-06-29T10:11:00Z"/>
          <w:b/>
        </w:rPr>
      </w:pPr>
    </w:p>
    <w:p w:rsidR="003F4260" w:rsidRDefault="003F4260" w:rsidP="00BA4A06">
      <w:pPr>
        <w:rPr>
          <w:ins w:id="89" w:author="Windows User" w:date="2018-06-29T10:11:00Z"/>
          <w:b/>
          <w:u w:val="single"/>
        </w:rPr>
      </w:pPr>
      <w:ins w:id="90" w:author="Windows User" w:date="2018-06-29T10:11:00Z">
        <w:r>
          <w:rPr>
            <w:b/>
            <w:u w:val="single"/>
          </w:rPr>
          <w:t>USERS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816D7F" w:rsidTr="00054BB0">
        <w:trPr>
          <w:ins w:id="91" w:author="Windows User" w:date="2018-06-29T10:12:00Z"/>
        </w:trPr>
        <w:tc>
          <w:tcPr>
            <w:tcW w:w="1525" w:type="dxa"/>
          </w:tcPr>
          <w:p w:rsidR="00816D7F" w:rsidRPr="002668C2" w:rsidRDefault="00816D7F" w:rsidP="00054BB0">
            <w:pPr>
              <w:rPr>
                <w:ins w:id="92" w:author="Windows User" w:date="2018-06-29T10:12:00Z"/>
                <w:b/>
              </w:rPr>
            </w:pPr>
            <w:ins w:id="93" w:author="Windows User" w:date="2018-06-29T10:12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816D7F" w:rsidRDefault="00816D7F" w:rsidP="00054BB0">
            <w:pPr>
              <w:rPr>
                <w:ins w:id="94" w:author="Windows User" w:date="2018-06-29T10:12:00Z"/>
                <w:b/>
              </w:rPr>
            </w:pPr>
            <w:ins w:id="95" w:author="Windows User" w:date="2018-06-29T10:12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816D7F" w:rsidRDefault="00816D7F" w:rsidP="00054BB0">
            <w:pPr>
              <w:rPr>
                <w:ins w:id="96" w:author="Windows User" w:date="2018-06-29T10:12:00Z"/>
                <w:b/>
              </w:rPr>
            </w:pPr>
            <w:ins w:id="97" w:author="Windows User" w:date="2018-06-29T10:12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816D7F" w:rsidRDefault="00816D7F" w:rsidP="00054BB0">
            <w:pPr>
              <w:rPr>
                <w:ins w:id="98" w:author="Windows User" w:date="2018-06-29T10:12:00Z"/>
                <w:b/>
              </w:rPr>
            </w:pPr>
            <w:ins w:id="99" w:author="Windows User" w:date="2018-06-29T10:12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816D7F" w:rsidRDefault="00816D7F" w:rsidP="00054BB0">
            <w:pPr>
              <w:rPr>
                <w:ins w:id="100" w:author="Windows User" w:date="2018-06-29T10:12:00Z"/>
                <w:b/>
              </w:rPr>
            </w:pPr>
            <w:ins w:id="101" w:author="Windows User" w:date="2018-06-29T10:12:00Z">
              <w:r>
                <w:rPr>
                  <w:b/>
                </w:rPr>
                <w:t xml:space="preserve">Description </w:t>
              </w:r>
            </w:ins>
          </w:p>
        </w:tc>
      </w:tr>
      <w:tr w:rsidR="00816D7F" w:rsidTr="00054BB0">
        <w:trPr>
          <w:ins w:id="102" w:author="Windows User" w:date="2018-06-29T10:12:00Z"/>
        </w:trPr>
        <w:tc>
          <w:tcPr>
            <w:tcW w:w="1525" w:type="dxa"/>
          </w:tcPr>
          <w:p w:rsidR="00816D7F" w:rsidRPr="002668C2" w:rsidRDefault="00816D7F" w:rsidP="00054BB0">
            <w:pPr>
              <w:rPr>
                <w:ins w:id="103" w:author="Windows User" w:date="2018-06-29T10:12:00Z"/>
              </w:rPr>
            </w:pPr>
            <w:ins w:id="104" w:author="Windows User" w:date="2018-06-29T10:12:00Z">
              <w:r>
                <w:t>1.StaffId</w:t>
              </w:r>
            </w:ins>
          </w:p>
        </w:tc>
        <w:tc>
          <w:tcPr>
            <w:tcW w:w="1350" w:type="dxa"/>
          </w:tcPr>
          <w:p w:rsidR="00816D7F" w:rsidRPr="002668C2" w:rsidRDefault="00816D7F" w:rsidP="00054BB0">
            <w:pPr>
              <w:rPr>
                <w:ins w:id="105" w:author="Windows User" w:date="2018-06-29T10:12:00Z"/>
              </w:rPr>
            </w:pPr>
            <w:ins w:id="106" w:author="Windows User" w:date="2018-06-29T10:12:00Z">
              <w:r>
                <w:t>Primary key, Foreign key</w:t>
              </w:r>
            </w:ins>
          </w:p>
        </w:tc>
        <w:tc>
          <w:tcPr>
            <w:tcW w:w="2735" w:type="dxa"/>
          </w:tcPr>
          <w:p w:rsidR="00816D7F" w:rsidRPr="002668C2" w:rsidRDefault="00816D7F" w:rsidP="00054BB0">
            <w:pPr>
              <w:rPr>
                <w:ins w:id="107" w:author="Windows User" w:date="2018-06-29T10:12:00Z"/>
              </w:rPr>
            </w:pPr>
            <w:ins w:id="108" w:author="Windows User" w:date="2018-06-29T10:12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2668C2" w:rsidRDefault="00816D7F" w:rsidP="00054BB0">
            <w:pPr>
              <w:rPr>
                <w:ins w:id="109" w:author="Windows User" w:date="2018-06-29T10:12:00Z"/>
              </w:rPr>
            </w:pPr>
            <w:ins w:id="110" w:author="Windows User" w:date="2018-06-29T10:12:00Z">
              <w:r>
                <w:t>15</w:t>
              </w:r>
            </w:ins>
          </w:p>
        </w:tc>
        <w:tc>
          <w:tcPr>
            <w:tcW w:w="3055" w:type="dxa"/>
          </w:tcPr>
          <w:p w:rsidR="00816D7F" w:rsidRPr="00C52385" w:rsidRDefault="00816D7F" w:rsidP="00054BB0">
            <w:pPr>
              <w:rPr>
                <w:ins w:id="111" w:author="Windows User" w:date="2018-06-29T10:12:00Z"/>
              </w:rPr>
            </w:pPr>
            <w:ins w:id="112" w:author="Windows User" w:date="2018-06-29T10:12:00Z">
              <w:r>
                <w:t>Staff id of the user</w:t>
              </w:r>
            </w:ins>
          </w:p>
        </w:tc>
      </w:tr>
      <w:tr w:rsidR="00816D7F" w:rsidTr="00054BB0">
        <w:trPr>
          <w:ins w:id="113" w:author="Windows User" w:date="2018-06-29T10:12:00Z"/>
        </w:trPr>
        <w:tc>
          <w:tcPr>
            <w:tcW w:w="1525" w:type="dxa"/>
          </w:tcPr>
          <w:p w:rsidR="00816D7F" w:rsidRPr="00C52385" w:rsidRDefault="00816D7F" w:rsidP="00054BB0">
            <w:pPr>
              <w:rPr>
                <w:ins w:id="114" w:author="Windows User" w:date="2018-06-29T10:12:00Z"/>
              </w:rPr>
            </w:pPr>
            <w:ins w:id="115" w:author="Windows User" w:date="2018-06-29T10:12:00Z">
              <w:r>
                <w:t>2</w:t>
              </w:r>
              <w:r w:rsidR="00AF2FB7">
                <w:t>.</w:t>
              </w:r>
            </w:ins>
            <w:ins w:id="116" w:author="Windows User" w:date="2018-06-29T10:14:00Z">
              <w:r w:rsidR="00AF2FB7">
                <w:t>Password</w:t>
              </w:r>
            </w:ins>
          </w:p>
        </w:tc>
        <w:tc>
          <w:tcPr>
            <w:tcW w:w="1350" w:type="dxa"/>
          </w:tcPr>
          <w:p w:rsidR="00816D7F" w:rsidRDefault="00816D7F" w:rsidP="00054BB0">
            <w:pPr>
              <w:rPr>
                <w:ins w:id="117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AF2FB7" w:rsidP="00054BB0">
            <w:pPr>
              <w:rPr>
                <w:ins w:id="118" w:author="Windows User" w:date="2018-06-29T10:12:00Z"/>
                <w:b/>
              </w:rPr>
            </w:pPr>
            <w:ins w:id="119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7952AA" w:rsidRDefault="00AF2FB7" w:rsidP="00054BB0">
            <w:pPr>
              <w:rPr>
                <w:ins w:id="120" w:author="Windows User" w:date="2018-06-29T10:12:00Z"/>
              </w:rPr>
            </w:pPr>
            <w:ins w:id="121" w:author="Windows User" w:date="2018-06-29T10:15:00Z">
              <w:r>
                <w:t>100</w:t>
              </w:r>
            </w:ins>
          </w:p>
        </w:tc>
        <w:tc>
          <w:tcPr>
            <w:tcW w:w="3055" w:type="dxa"/>
          </w:tcPr>
          <w:p w:rsidR="00816D7F" w:rsidRPr="007952AA" w:rsidRDefault="00AF2FB7" w:rsidP="00054BB0">
            <w:pPr>
              <w:rPr>
                <w:ins w:id="122" w:author="Windows User" w:date="2018-06-29T10:12:00Z"/>
              </w:rPr>
            </w:pPr>
            <w:ins w:id="123" w:author="Windows User" w:date="2018-06-29T10:15:00Z">
              <w:r>
                <w:t>P</w:t>
              </w:r>
            </w:ins>
            <w:ins w:id="124" w:author="Windows User" w:date="2018-06-29T10:16:00Z">
              <w:r>
                <w:t>assword of user</w:t>
              </w:r>
            </w:ins>
          </w:p>
        </w:tc>
      </w:tr>
      <w:tr w:rsidR="00816D7F" w:rsidTr="00054BB0">
        <w:trPr>
          <w:ins w:id="125" w:author="Windows User" w:date="2018-06-29T10:12:00Z"/>
        </w:trPr>
        <w:tc>
          <w:tcPr>
            <w:tcW w:w="1525" w:type="dxa"/>
          </w:tcPr>
          <w:p w:rsidR="00AF2FB7" w:rsidRPr="00AF2FB7" w:rsidRDefault="00AF2FB7" w:rsidP="00054BB0">
            <w:pPr>
              <w:rPr>
                <w:ins w:id="126" w:author="Windows User" w:date="2018-06-29T10:12:00Z"/>
                <w:rPrChange w:id="127" w:author="Windows User" w:date="2018-06-29T10:16:00Z">
                  <w:rPr>
                    <w:ins w:id="128" w:author="Windows User" w:date="2018-06-29T10:12:00Z"/>
                    <w:b/>
                  </w:rPr>
                </w:rPrChange>
              </w:rPr>
            </w:pPr>
            <w:ins w:id="129" w:author="Windows User" w:date="2018-06-29T10:16:00Z">
              <w:r>
                <w:t xml:space="preserve">3.Rank </w:t>
              </w:r>
            </w:ins>
          </w:p>
        </w:tc>
        <w:tc>
          <w:tcPr>
            <w:tcW w:w="1350" w:type="dxa"/>
          </w:tcPr>
          <w:p w:rsidR="00816D7F" w:rsidRDefault="00816D7F" w:rsidP="00054BB0">
            <w:pPr>
              <w:rPr>
                <w:ins w:id="130" w:author="Windows User" w:date="2018-06-29T10:12:00Z"/>
                <w:b/>
              </w:rPr>
            </w:pPr>
          </w:p>
        </w:tc>
        <w:tc>
          <w:tcPr>
            <w:tcW w:w="2735" w:type="dxa"/>
          </w:tcPr>
          <w:p w:rsidR="00816D7F" w:rsidRDefault="002E4CD8" w:rsidP="00054BB0">
            <w:pPr>
              <w:rPr>
                <w:ins w:id="131" w:author="Windows User" w:date="2018-06-29T10:12:00Z"/>
                <w:b/>
              </w:rPr>
            </w:pPr>
            <w:ins w:id="132" w:author="Windows User" w:date="2018-06-29T10:25:00Z">
              <w:r>
                <w:t>Character varying</w:t>
              </w:r>
            </w:ins>
          </w:p>
        </w:tc>
        <w:tc>
          <w:tcPr>
            <w:tcW w:w="685" w:type="dxa"/>
          </w:tcPr>
          <w:p w:rsidR="00816D7F" w:rsidRPr="002E4CD8" w:rsidRDefault="002E4CD8" w:rsidP="00054BB0">
            <w:pPr>
              <w:rPr>
                <w:ins w:id="133" w:author="Windows User" w:date="2018-06-29T10:12:00Z"/>
                <w:rPrChange w:id="134" w:author="Windows User" w:date="2018-06-29T10:25:00Z">
                  <w:rPr>
                    <w:ins w:id="135" w:author="Windows User" w:date="2018-06-29T10:12:00Z"/>
                    <w:b/>
                  </w:rPr>
                </w:rPrChange>
              </w:rPr>
            </w:pPr>
            <w:ins w:id="136" w:author="Windows User" w:date="2018-06-29T10:25:00Z">
              <w:r>
                <w:t>20</w:t>
              </w:r>
            </w:ins>
          </w:p>
        </w:tc>
        <w:tc>
          <w:tcPr>
            <w:tcW w:w="3055" w:type="dxa"/>
          </w:tcPr>
          <w:p w:rsidR="00816D7F" w:rsidRPr="002E4CD8" w:rsidRDefault="002E4CD8" w:rsidP="002E4CD8">
            <w:pPr>
              <w:rPr>
                <w:ins w:id="137" w:author="Windows User" w:date="2018-06-29T10:12:00Z"/>
                <w:rPrChange w:id="138" w:author="Windows User" w:date="2018-06-29T10:25:00Z">
                  <w:rPr>
                    <w:ins w:id="139" w:author="Windows User" w:date="2018-06-29T10:12:00Z"/>
                    <w:b/>
                  </w:rPr>
                </w:rPrChange>
              </w:rPr>
              <w:pPrChange w:id="140" w:author="Windows User" w:date="2018-06-29T10:25:00Z">
                <w:pPr/>
              </w:pPrChange>
            </w:pPr>
            <w:ins w:id="141" w:author="Windows User" w:date="2018-06-29T10:25:00Z">
              <w:r>
                <w:t>Rank of the user</w:t>
              </w:r>
            </w:ins>
          </w:p>
        </w:tc>
      </w:tr>
    </w:tbl>
    <w:p w:rsidR="003F4260" w:rsidRPr="003F4260" w:rsidRDefault="003F4260" w:rsidP="00BA4A06">
      <w:pPr>
        <w:rPr>
          <w:rPrChange w:id="142" w:author="Windows User" w:date="2018-06-29T10:11:00Z">
            <w:rPr>
              <w:b/>
            </w:rPr>
          </w:rPrChange>
        </w:rPr>
      </w:pPr>
    </w:p>
    <w:p w:rsidR="00BA4A06" w:rsidRDefault="007952AA" w:rsidP="00BA4A06">
      <w:pPr>
        <w:rPr>
          <w:b/>
          <w:u w:val="single"/>
        </w:rPr>
      </w:pPr>
      <w:r>
        <w:rPr>
          <w:b/>
          <w:u w:val="single"/>
        </w:rPr>
        <w:t>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054BB0">
        <w:trPr>
          <w:ins w:id="143" w:author="Windows User" w:date="2018-06-29T10:14:00Z"/>
        </w:trPr>
        <w:tc>
          <w:tcPr>
            <w:tcW w:w="1525" w:type="dxa"/>
          </w:tcPr>
          <w:p w:rsidR="00AF2FB7" w:rsidRPr="002668C2" w:rsidRDefault="00AF2FB7" w:rsidP="00054BB0">
            <w:pPr>
              <w:rPr>
                <w:ins w:id="144" w:author="Windows User" w:date="2018-06-29T10:14:00Z"/>
                <w:b/>
              </w:rPr>
            </w:pPr>
            <w:ins w:id="145" w:author="Windows User" w:date="2018-06-29T10:14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146" w:author="Windows User" w:date="2018-06-29T10:14:00Z"/>
                <w:b/>
              </w:rPr>
            </w:pPr>
            <w:ins w:id="147" w:author="Windows User" w:date="2018-06-29T10:14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148" w:author="Windows User" w:date="2018-06-29T10:14:00Z"/>
                <w:b/>
              </w:rPr>
            </w:pPr>
            <w:ins w:id="149" w:author="Windows User" w:date="2018-06-29T10:14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054BB0">
            <w:pPr>
              <w:rPr>
                <w:ins w:id="150" w:author="Windows User" w:date="2018-06-29T10:14:00Z"/>
                <w:b/>
              </w:rPr>
            </w:pPr>
            <w:ins w:id="151" w:author="Windows User" w:date="2018-06-29T10:14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054BB0">
            <w:pPr>
              <w:rPr>
                <w:ins w:id="152" w:author="Windows User" w:date="2018-06-29T10:14:00Z"/>
                <w:b/>
              </w:rPr>
            </w:pPr>
            <w:ins w:id="153" w:author="Windows User" w:date="2018-06-29T10:14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054BB0">
        <w:trPr>
          <w:ins w:id="154" w:author="Windows User" w:date="2018-06-29T10:14:00Z"/>
        </w:trPr>
        <w:tc>
          <w:tcPr>
            <w:tcW w:w="1525" w:type="dxa"/>
          </w:tcPr>
          <w:p w:rsidR="00AF2FB7" w:rsidRPr="002668C2" w:rsidRDefault="00AF2FB7" w:rsidP="00054BB0">
            <w:pPr>
              <w:rPr>
                <w:ins w:id="155" w:author="Windows User" w:date="2018-06-29T10:14:00Z"/>
              </w:rPr>
            </w:pPr>
            <w:ins w:id="156" w:author="Windows User" w:date="2018-06-29T10:14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054BB0">
            <w:pPr>
              <w:rPr>
                <w:ins w:id="157" w:author="Windows User" w:date="2018-06-29T10:14:00Z"/>
              </w:rPr>
            </w:pPr>
            <w:ins w:id="158" w:author="Windows User" w:date="2018-06-29T10:14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054BB0">
            <w:pPr>
              <w:rPr>
                <w:ins w:id="159" w:author="Windows User" w:date="2018-06-29T10:14:00Z"/>
              </w:rPr>
            </w:pPr>
            <w:ins w:id="160" w:author="Windows User" w:date="2018-06-29T10:14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054BB0">
            <w:pPr>
              <w:rPr>
                <w:ins w:id="161" w:author="Windows User" w:date="2018-06-29T10:14:00Z"/>
              </w:rPr>
            </w:pPr>
            <w:ins w:id="162" w:author="Windows User" w:date="2018-06-29T10:14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054BB0">
            <w:pPr>
              <w:rPr>
                <w:ins w:id="163" w:author="Windows User" w:date="2018-06-29T10:14:00Z"/>
              </w:rPr>
            </w:pPr>
            <w:ins w:id="164" w:author="Windows User" w:date="2018-06-29T10:14:00Z">
              <w:r>
                <w:t>Staff id of the user</w:t>
              </w:r>
            </w:ins>
          </w:p>
        </w:tc>
      </w:tr>
      <w:tr w:rsidR="00AF2FB7" w:rsidTr="00054BB0">
        <w:trPr>
          <w:ins w:id="165" w:author="Windows User" w:date="2018-06-29T10:14:00Z"/>
        </w:trPr>
        <w:tc>
          <w:tcPr>
            <w:tcW w:w="1525" w:type="dxa"/>
          </w:tcPr>
          <w:p w:rsidR="00AF2FB7" w:rsidRPr="00C52385" w:rsidRDefault="00AF2FB7" w:rsidP="00054BB0">
            <w:pPr>
              <w:rPr>
                <w:ins w:id="166" w:author="Windows User" w:date="2018-06-29T10:14:00Z"/>
              </w:rPr>
            </w:pPr>
            <w:ins w:id="167" w:author="Windows User" w:date="2018-06-29T10:14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168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169" w:author="Windows User" w:date="2018-06-29T10:14:00Z"/>
                <w:b/>
              </w:rPr>
            </w:pPr>
            <w:ins w:id="170" w:author="Windows User" w:date="2018-06-29T10:14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054BB0">
            <w:pPr>
              <w:rPr>
                <w:ins w:id="171" w:author="Windows User" w:date="2018-06-29T10:14:00Z"/>
              </w:rPr>
            </w:pPr>
          </w:p>
        </w:tc>
        <w:tc>
          <w:tcPr>
            <w:tcW w:w="3055" w:type="dxa"/>
          </w:tcPr>
          <w:p w:rsidR="00AF2FB7" w:rsidRPr="007952AA" w:rsidRDefault="00AF2FB7" w:rsidP="00054BB0">
            <w:pPr>
              <w:rPr>
                <w:ins w:id="172" w:author="Windows User" w:date="2018-06-29T10:14:00Z"/>
              </w:rPr>
            </w:pPr>
            <w:ins w:id="173" w:author="Windows User" w:date="2018-06-29T10:14:00Z">
              <w:r>
                <w:t>Availability of the driver</w:t>
              </w:r>
            </w:ins>
          </w:p>
        </w:tc>
      </w:tr>
      <w:tr w:rsidR="00AF2FB7" w:rsidTr="00054BB0">
        <w:trPr>
          <w:ins w:id="174" w:author="Windows User" w:date="2018-06-29T10:14:00Z"/>
        </w:trPr>
        <w:tc>
          <w:tcPr>
            <w:tcW w:w="1525" w:type="dxa"/>
          </w:tcPr>
          <w:p w:rsidR="00AF2FB7" w:rsidRDefault="00AF2FB7" w:rsidP="00054BB0">
            <w:pPr>
              <w:rPr>
                <w:ins w:id="175" w:author="Windows User" w:date="2018-06-29T10:14:00Z"/>
                <w:b/>
              </w:rPr>
            </w:pPr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176" w:author="Windows User" w:date="2018-06-29T10:14:00Z"/>
                <w:b/>
              </w:rPr>
            </w:pPr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177" w:author="Windows User" w:date="2018-06-29T10:14:00Z"/>
                <w:b/>
              </w:rPr>
            </w:pPr>
          </w:p>
        </w:tc>
        <w:tc>
          <w:tcPr>
            <w:tcW w:w="685" w:type="dxa"/>
          </w:tcPr>
          <w:p w:rsidR="00AF2FB7" w:rsidRDefault="00AF2FB7" w:rsidP="00054BB0">
            <w:pPr>
              <w:rPr>
                <w:ins w:id="178" w:author="Windows User" w:date="2018-06-29T10:14:00Z"/>
                <w:b/>
              </w:rPr>
            </w:pPr>
          </w:p>
        </w:tc>
        <w:tc>
          <w:tcPr>
            <w:tcW w:w="3055" w:type="dxa"/>
          </w:tcPr>
          <w:p w:rsidR="00AF2FB7" w:rsidRDefault="00AF2FB7" w:rsidP="00054BB0">
            <w:pPr>
              <w:rPr>
                <w:ins w:id="179" w:author="Windows User" w:date="2018-06-29T10:14:00Z"/>
                <w:b/>
              </w:rPr>
            </w:pPr>
          </w:p>
        </w:tc>
      </w:tr>
    </w:tbl>
    <w:p w:rsidR="007952AA" w:rsidRDefault="007952AA" w:rsidP="007952AA">
      <w:pPr>
        <w:rPr>
          <w:b/>
        </w:rPr>
      </w:pPr>
    </w:p>
    <w:p w:rsidR="005657DC" w:rsidRDefault="005657DC" w:rsidP="007952AA">
      <w:pPr>
        <w:rPr>
          <w:b/>
          <w:u w:val="single"/>
        </w:rPr>
      </w:pPr>
    </w:p>
    <w:p w:rsidR="00F53BF5" w:rsidRDefault="00F53BF5" w:rsidP="007952AA">
      <w:pPr>
        <w:rPr>
          <w:b/>
          <w:u w:val="single"/>
        </w:rPr>
      </w:pPr>
      <w:r>
        <w:rPr>
          <w:b/>
          <w:u w:val="single"/>
        </w:rPr>
        <w:lastRenderedPageBreak/>
        <w:t>MECHANICS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2735"/>
        <w:gridCol w:w="685"/>
        <w:gridCol w:w="3055"/>
      </w:tblGrid>
      <w:tr w:rsidR="00AF2FB7" w:rsidTr="00054BB0">
        <w:trPr>
          <w:ins w:id="180" w:author="Windows User" w:date="2018-06-29T10:13:00Z"/>
        </w:trPr>
        <w:tc>
          <w:tcPr>
            <w:tcW w:w="1525" w:type="dxa"/>
          </w:tcPr>
          <w:p w:rsidR="00AF2FB7" w:rsidRPr="002668C2" w:rsidRDefault="00AF2FB7" w:rsidP="00054BB0">
            <w:pPr>
              <w:rPr>
                <w:ins w:id="181" w:author="Windows User" w:date="2018-06-29T10:13:00Z"/>
                <w:b/>
              </w:rPr>
            </w:pPr>
            <w:ins w:id="182" w:author="Windows User" w:date="2018-06-29T10:13:00Z">
              <w:r>
                <w:rPr>
                  <w:b/>
                </w:rPr>
                <w:t>Column</w:t>
              </w:r>
            </w:ins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183" w:author="Windows User" w:date="2018-06-29T10:13:00Z"/>
                <w:b/>
              </w:rPr>
            </w:pPr>
            <w:ins w:id="184" w:author="Windows User" w:date="2018-06-29T10:13:00Z">
              <w:r>
                <w:rPr>
                  <w:b/>
                </w:rPr>
                <w:t>constraints</w:t>
              </w:r>
            </w:ins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185" w:author="Windows User" w:date="2018-06-29T10:13:00Z"/>
                <w:b/>
              </w:rPr>
            </w:pPr>
            <w:ins w:id="186" w:author="Windows User" w:date="2018-06-29T10:13:00Z">
              <w:r>
                <w:rPr>
                  <w:b/>
                </w:rPr>
                <w:t>Data type</w:t>
              </w:r>
            </w:ins>
          </w:p>
        </w:tc>
        <w:tc>
          <w:tcPr>
            <w:tcW w:w="685" w:type="dxa"/>
          </w:tcPr>
          <w:p w:rsidR="00AF2FB7" w:rsidRDefault="00AF2FB7" w:rsidP="00054BB0">
            <w:pPr>
              <w:rPr>
                <w:ins w:id="187" w:author="Windows User" w:date="2018-06-29T10:13:00Z"/>
                <w:b/>
              </w:rPr>
            </w:pPr>
            <w:ins w:id="188" w:author="Windows User" w:date="2018-06-29T10:13:00Z">
              <w:r>
                <w:rPr>
                  <w:b/>
                </w:rPr>
                <w:t>size</w:t>
              </w:r>
            </w:ins>
          </w:p>
        </w:tc>
        <w:tc>
          <w:tcPr>
            <w:tcW w:w="3055" w:type="dxa"/>
          </w:tcPr>
          <w:p w:rsidR="00AF2FB7" w:rsidRDefault="00AF2FB7" w:rsidP="00054BB0">
            <w:pPr>
              <w:rPr>
                <w:ins w:id="189" w:author="Windows User" w:date="2018-06-29T10:13:00Z"/>
                <w:b/>
              </w:rPr>
            </w:pPr>
            <w:ins w:id="190" w:author="Windows User" w:date="2018-06-29T10:13:00Z">
              <w:r>
                <w:rPr>
                  <w:b/>
                </w:rPr>
                <w:t xml:space="preserve">Description </w:t>
              </w:r>
            </w:ins>
          </w:p>
        </w:tc>
      </w:tr>
      <w:tr w:rsidR="00AF2FB7" w:rsidTr="00054BB0">
        <w:trPr>
          <w:ins w:id="191" w:author="Windows User" w:date="2018-06-29T10:13:00Z"/>
        </w:trPr>
        <w:tc>
          <w:tcPr>
            <w:tcW w:w="1525" w:type="dxa"/>
          </w:tcPr>
          <w:p w:rsidR="00AF2FB7" w:rsidRPr="002668C2" w:rsidRDefault="00AF2FB7" w:rsidP="00054BB0">
            <w:pPr>
              <w:rPr>
                <w:ins w:id="192" w:author="Windows User" w:date="2018-06-29T10:13:00Z"/>
              </w:rPr>
            </w:pPr>
            <w:ins w:id="193" w:author="Windows User" w:date="2018-06-29T10:13:00Z">
              <w:r>
                <w:t>1.StaffId</w:t>
              </w:r>
            </w:ins>
          </w:p>
        </w:tc>
        <w:tc>
          <w:tcPr>
            <w:tcW w:w="1350" w:type="dxa"/>
          </w:tcPr>
          <w:p w:rsidR="00AF2FB7" w:rsidRPr="002668C2" w:rsidRDefault="00AF2FB7" w:rsidP="00054BB0">
            <w:pPr>
              <w:rPr>
                <w:ins w:id="194" w:author="Windows User" w:date="2018-06-29T10:13:00Z"/>
              </w:rPr>
            </w:pPr>
            <w:ins w:id="195" w:author="Windows User" w:date="2018-06-29T10:13:00Z">
              <w:r>
                <w:t>Primary key, Foreign key</w:t>
              </w:r>
            </w:ins>
          </w:p>
        </w:tc>
        <w:tc>
          <w:tcPr>
            <w:tcW w:w="2735" w:type="dxa"/>
          </w:tcPr>
          <w:p w:rsidR="00AF2FB7" w:rsidRPr="002668C2" w:rsidRDefault="00AF2FB7" w:rsidP="00054BB0">
            <w:pPr>
              <w:rPr>
                <w:ins w:id="196" w:author="Windows User" w:date="2018-06-29T10:13:00Z"/>
              </w:rPr>
            </w:pPr>
            <w:ins w:id="197" w:author="Windows User" w:date="2018-06-29T10:13:00Z">
              <w:r>
                <w:t>Character varying</w:t>
              </w:r>
            </w:ins>
          </w:p>
        </w:tc>
        <w:tc>
          <w:tcPr>
            <w:tcW w:w="685" w:type="dxa"/>
          </w:tcPr>
          <w:p w:rsidR="00AF2FB7" w:rsidRPr="002668C2" w:rsidRDefault="00AF2FB7" w:rsidP="00054BB0">
            <w:pPr>
              <w:rPr>
                <w:ins w:id="198" w:author="Windows User" w:date="2018-06-29T10:13:00Z"/>
              </w:rPr>
            </w:pPr>
            <w:ins w:id="199" w:author="Windows User" w:date="2018-06-29T10:13:00Z">
              <w:r>
                <w:t>15</w:t>
              </w:r>
            </w:ins>
          </w:p>
        </w:tc>
        <w:tc>
          <w:tcPr>
            <w:tcW w:w="3055" w:type="dxa"/>
          </w:tcPr>
          <w:p w:rsidR="00AF2FB7" w:rsidRPr="00C52385" w:rsidRDefault="00AF2FB7" w:rsidP="00054BB0">
            <w:pPr>
              <w:rPr>
                <w:ins w:id="200" w:author="Windows User" w:date="2018-06-29T10:13:00Z"/>
              </w:rPr>
            </w:pPr>
            <w:ins w:id="201" w:author="Windows User" w:date="2018-06-29T10:13:00Z">
              <w:r>
                <w:t>Staff id of the mechanics</w:t>
              </w:r>
            </w:ins>
          </w:p>
        </w:tc>
      </w:tr>
      <w:tr w:rsidR="00AF2FB7" w:rsidTr="00054BB0">
        <w:trPr>
          <w:ins w:id="202" w:author="Windows User" w:date="2018-06-29T10:13:00Z"/>
        </w:trPr>
        <w:tc>
          <w:tcPr>
            <w:tcW w:w="1525" w:type="dxa"/>
          </w:tcPr>
          <w:p w:rsidR="00AF2FB7" w:rsidRPr="00C52385" w:rsidRDefault="00AF2FB7" w:rsidP="00054BB0">
            <w:pPr>
              <w:rPr>
                <w:ins w:id="203" w:author="Windows User" w:date="2018-06-29T10:13:00Z"/>
              </w:rPr>
            </w:pPr>
            <w:ins w:id="204" w:author="Windows User" w:date="2018-06-29T10:13:00Z">
              <w:r>
                <w:t>2.Availability</w:t>
              </w:r>
            </w:ins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205" w:author="Windows User" w:date="2018-06-29T10:13:00Z"/>
                <w:b/>
              </w:rPr>
            </w:pPr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206" w:author="Windows User" w:date="2018-06-29T10:13:00Z"/>
                <w:b/>
              </w:rPr>
            </w:pPr>
            <w:ins w:id="207" w:author="Windows User" w:date="2018-06-29T10:13:00Z">
              <w:r>
                <w:t>Boolean</w:t>
              </w:r>
            </w:ins>
          </w:p>
        </w:tc>
        <w:tc>
          <w:tcPr>
            <w:tcW w:w="685" w:type="dxa"/>
          </w:tcPr>
          <w:p w:rsidR="00AF2FB7" w:rsidRPr="007952AA" w:rsidRDefault="00AF2FB7" w:rsidP="00054BB0">
            <w:pPr>
              <w:rPr>
                <w:ins w:id="208" w:author="Windows User" w:date="2018-06-29T10:13:00Z"/>
              </w:rPr>
            </w:pPr>
          </w:p>
        </w:tc>
        <w:tc>
          <w:tcPr>
            <w:tcW w:w="3055" w:type="dxa"/>
          </w:tcPr>
          <w:p w:rsidR="00AF2FB7" w:rsidRPr="007952AA" w:rsidRDefault="00AF2FB7" w:rsidP="00054BB0">
            <w:pPr>
              <w:rPr>
                <w:ins w:id="209" w:author="Windows User" w:date="2018-06-29T10:13:00Z"/>
              </w:rPr>
            </w:pPr>
            <w:ins w:id="210" w:author="Windows User" w:date="2018-06-29T10:13:00Z">
              <w:r>
                <w:t>Availability of the mechanic</w:t>
              </w:r>
            </w:ins>
          </w:p>
        </w:tc>
      </w:tr>
      <w:tr w:rsidR="00AF2FB7" w:rsidTr="00054BB0">
        <w:trPr>
          <w:ins w:id="211" w:author="Windows User" w:date="2018-06-29T10:13:00Z"/>
        </w:trPr>
        <w:tc>
          <w:tcPr>
            <w:tcW w:w="1525" w:type="dxa"/>
          </w:tcPr>
          <w:p w:rsidR="00AF2FB7" w:rsidRDefault="00AF2FB7" w:rsidP="00054BB0">
            <w:pPr>
              <w:rPr>
                <w:ins w:id="212" w:author="Windows User" w:date="2018-06-29T10:13:00Z"/>
                <w:b/>
              </w:rPr>
            </w:pPr>
          </w:p>
        </w:tc>
        <w:tc>
          <w:tcPr>
            <w:tcW w:w="1350" w:type="dxa"/>
          </w:tcPr>
          <w:p w:rsidR="00AF2FB7" w:rsidRDefault="00AF2FB7" w:rsidP="00054BB0">
            <w:pPr>
              <w:rPr>
                <w:ins w:id="213" w:author="Windows User" w:date="2018-06-29T10:13:00Z"/>
                <w:b/>
              </w:rPr>
            </w:pPr>
          </w:p>
        </w:tc>
        <w:tc>
          <w:tcPr>
            <w:tcW w:w="2735" w:type="dxa"/>
          </w:tcPr>
          <w:p w:rsidR="00AF2FB7" w:rsidRDefault="00AF2FB7" w:rsidP="00054BB0">
            <w:pPr>
              <w:rPr>
                <w:ins w:id="214" w:author="Windows User" w:date="2018-06-29T10:13:00Z"/>
                <w:b/>
              </w:rPr>
            </w:pPr>
          </w:p>
        </w:tc>
        <w:tc>
          <w:tcPr>
            <w:tcW w:w="685" w:type="dxa"/>
          </w:tcPr>
          <w:p w:rsidR="00AF2FB7" w:rsidRDefault="00AF2FB7" w:rsidP="00054BB0">
            <w:pPr>
              <w:rPr>
                <w:ins w:id="215" w:author="Windows User" w:date="2018-06-29T10:13:00Z"/>
                <w:b/>
              </w:rPr>
            </w:pPr>
          </w:p>
        </w:tc>
        <w:tc>
          <w:tcPr>
            <w:tcW w:w="3055" w:type="dxa"/>
          </w:tcPr>
          <w:p w:rsidR="00AF2FB7" w:rsidRDefault="00AF2FB7" w:rsidP="00054BB0">
            <w:pPr>
              <w:rPr>
                <w:ins w:id="216" w:author="Windows User" w:date="2018-06-29T10:13:00Z"/>
                <w:b/>
              </w:rPr>
            </w:pPr>
          </w:p>
        </w:tc>
      </w:tr>
    </w:tbl>
    <w:p w:rsidR="00F53BF5" w:rsidRDefault="00F53BF5" w:rsidP="007952AA"/>
    <w:p w:rsidR="00AA6FE1" w:rsidRDefault="00AA6FE1" w:rsidP="007952AA">
      <w:pPr>
        <w:rPr>
          <w:b/>
          <w:u w:val="single"/>
        </w:rPr>
      </w:pPr>
      <w:r>
        <w:rPr>
          <w:b/>
          <w:u w:val="single"/>
        </w:rPr>
        <w:t>VEHICLE</w:t>
      </w:r>
      <w:r w:rsidR="00E43293">
        <w:rPr>
          <w:b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17" w:author="Windows User" w:date="2018-06-29T10:2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96"/>
        <w:gridCol w:w="1322"/>
        <w:gridCol w:w="2346"/>
        <w:gridCol w:w="654"/>
        <w:gridCol w:w="2632"/>
        <w:tblGridChange w:id="218">
          <w:tblGrid>
            <w:gridCol w:w="2396"/>
            <w:gridCol w:w="1322"/>
            <w:gridCol w:w="2346"/>
            <w:gridCol w:w="654"/>
            <w:gridCol w:w="2632"/>
          </w:tblGrid>
        </w:tblGridChange>
      </w:tblGrid>
      <w:tr w:rsidR="00AA6FE1" w:rsidTr="002E4CD8">
        <w:tc>
          <w:tcPr>
            <w:tcW w:w="2396" w:type="dxa"/>
            <w:tcPrChange w:id="219" w:author="Windows User" w:date="2018-06-29T10:27:00Z">
              <w:tcPr>
                <w:tcW w:w="1684" w:type="dxa"/>
              </w:tcPr>
            </w:tcPrChange>
          </w:tcPr>
          <w:p w:rsidR="00AA6FE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AA6FE1">
              <w:rPr>
                <w:b/>
              </w:rPr>
              <w:t>olumn</w:t>
            </w:r>
          </w:p>
        </w:tc>
        <w:tc>
          <w:tcPr>
            <w:tcW w:w="1322" w:type="dxa"/>
            <w:tcPrChange w:id="220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346" w:type="dxa"/>
            <w:tcPrChange w:id="221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54" w:type="dxa"/>
            <w:tcPrChange w:id="222" w:author="Windows User" w:date="2018-06-29T10:27:00Z">
              <w:tcPr>
                <w:tcW w:w="679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632" w:type="dxa"/>
            <w:tcPrChange w:id="223" w:author="Windows User" w:date="2018-06-29T10:27:00Z">
              <w:tcPr>
                <w:tcW w:w="2978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AA6FE1" w:rsidTr="002E4CD8">
        <w:tc>
          <w:tcPr>
            <w:tcW w:w="2396" w:type="dxa"/>
            <w:tcPrChange w:id="224" w:author="Windows User" w:date="2018-06-29T10:27:00Z">
              <w:tcPr>
                <w:tcW w:w="1684" w:type="dxa"/>
              </w:tcPr>
            </w:tcPrChange>
          </w:tcPr>
          <w:p w:rsidR="00AA6FE1" w:rsidRPr="002668C2" w:rsidRDefault="00AA6FE1" w:rsidP="002E4CD8">
            <w:pPr>
              <w:pPrChange w:id="225" w:author="Windows User" w:date="2018-06-29T10:26:00Z">
                <w:pPr/>
              </w:pPrChange>
            </w:pPr>
            <w:r>
              <w:t>1</w:t>
            </w:r>
            <w:ins w:id="226" w:author="Windows User" w:date="2018-06-29T10:26:00Z">
              <w:r w:rsidR="002E4CD8">
                <w:t xml:space="preserve">. </w:t>
              </w:r>
              <w:r w:rsidR="002E4CD8">
                <w:t>Number_plate</w:t>
              </w:r>
            </w:ins>
            <w:del w:id="227" w:author="Windows User" w:date="2018-06-29T10:26:00Z">
              <w:r w:rsidDel="002E4CD8">
                <w:delText>.VehicleId</w:delText>
              </w:r>
            </w:del>
          </w:p>
        </w:tc>
        <w:tc>
          <w:tcPr>
            <w:tcW w:w="1322" w:type="dxa"/>
            <w:tcPrChange w:id="228" w:author="Windows User" w:date="2018-06-29T10:27:00Z">
              <w:tcPr>
                <w:tcW w:w="1345" w:type="dxa"/>
              </w:tcPr>
            </w:tcPrChange>
          </w:tcPr>
          <w:p w:rsidR="00AA6FE1" w:rsidRPr="002668C2" w:rsidRDefault="00AA6FE1" w:rsidP="002654E8">
            <w:r>
              <w:t>Primary key</w:t>
            </w:r>
          </w:p>
        </w:tc>
        <w:tc>
          <w:tcPr>
            <w:tcW w:w="2346" w:type="dxa"/>
            <w:tcPrChange w:id="229" w:author="Windows User" w:date="2018-06-29T10:27:00Z">
              <w:tcPr>
                <w:tcW w:w="2664" w:type="dxa"/>
              </w:tcPr>
            </w:tcPrChange>
          </w:tcPr>
          <w:p w:rsidR="00AA6FE1" w:rsidRPr="002668C2" w:rsidRDefault="00AA6FE1" w:rsidP="002654E8">
            <w:r>
              <w:t>integer</w:t>
            </w:r>
          </w:p>
        </w:tc>
        <w:tc>
          <w:tcPr>
            <w:tcW w:w="654" w:type="dxa"/>
            <w:tcPrChange w:id="230" w:author="Windows User" w:date="2018-06-29T10:27:00Z">
              <w:tcPr>
                <w:tcW w:w="679" w:type="dxa"/>
              </w:tcPr>
            </w:tcPrChange>
          </w:tcPr>
          <w:p w:rsidR="00AA6FE1" w:rsidRPr="002668C2" w:rsidRDefault="00AA6FE1" w:rsidP="002654E8">
            <w:r>
              <w:t>11</w:t>
            </w:r>
          </w:p>
        </w:tc>
        <w:tc>
          <w:tcPr>
            <w:tcW w:w="2632" w:type="dxa"/>
            <w:tcPrChange w:id="231" w:author="Windows User" w:date="2018-06-29T10:27:00Z">
              <w:tcPr>
                <w:tcW w:w="2978" w:type="dxa"/>
              </w:tcPr>
            </w:tcPrChange>
          </w:tcPr>
          <w:p w:rsidR="00AA6FE1" w:rsidRPr="00C52385" w:rsidRDefault="00AA6FE1" w:rsidP="002654E8">
            <w:r>
              <w:t>Unique identifier to vehicle</w:t>
            </w:r>
          </w:p>
        </w:tc>
      </w:tr>
      <w:tr w:rsidR="00AA6FE1" w:rsidTr="002E4CD8">
        <w:tc>
          <w:tcPr>
            <w:tcW w:w="2396" w:type="dxa"/>
            <w:tcPrChange w:id="232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2.Vehicle_type</w:t>
            </w:r>
          </w:p>
        </w:tc>
        <w:tc>
          <w:tcPr>
            <w:tcW w:w="1322" w:type="dxa"/>
            <w:tcPrChange w:id="233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34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54" w:type="dxa"/>
            <w:tcPrChange w:id="235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15</w:t>
            </w:r>
          </w:p>
        </w:tc>
        <w:tc>
          <w:tcPr>
            <w:tcW w:w="2632" w:type="dxa"/>
            <w:tcPrChange w:id="236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The type of vehicle</w:t>
            </w:r>
          </w:p>
        </w:tc>
      </w:tr>
      <w:tr w:rsidR="002E4CD8" w:rsidTr="002E4CD8">
        <w:trPr>
          <w:ins w:id="237" w:author="Windows User" w:date="2018-06-29T10:27:00Z"/>
        </w:trPr>
        <w:tc>
          <w:tcPr>
            <w:tcW w:w="2396" w:type="dxa"/>
          </w:tcPr>
          <w:p w:rsidR="002E4CD8" w:rsidRDefault="002E4CD8" w:rsidP="002654E8">
            <w:pPr>
              <w:rPr>
                <w:ins w:id="238" w:author="Windows User" w:date="2018-06-29T10:27:00Z"/>
              </w:rPr>
            </w:pPr>
            <w:ins w:id="239" w:author="Windows User" w:date="2018-06-29T10:28:00Z">
              <w:r>
                <w:t>3.Engine_capacity</w:t>
              </w:r>
            </w:ins>
          </w:p>
        </w:tc>
        <w:tc>
          <w:tcPr>
            <w:tcW w:w="1322" w:type="dxa"/>
          </w:tcPr>
          <w:p w:rsidR="002E4CD8" w:rsidRDefault="002E4CD8" w:rsidP="002654E8">
            <w:pPr>
              <w:rPr>
                <w:ins w:id="240" w:author="Windows User" w:date="2018-06-29T10:27:00Z"/>
                <w:b/>
              </w:rPr>
            </w:pPr>
          </w:p>
        </w:tc>
        <w:tc>
          <w:tcPr>
            <w:tcW w:w="2346" w:type="dxa"/>
          </w:tcPr>
          <w:p w:rsidR="002E4CD8" w:rsidRDefault="002E4CD8" w:rsidP="002654E8">
            <w:pPr>
              <w:rPr>
                <w:ins w:id="241" w:author="Windows User" w:date="2018-06-29T10:27:00Z"/>
              </w:rPr>
            </w:pPr>
            <w:ins w:id="242" w:author="Windows User" w:date="2018-06-29T10:28:00Z">
              <w:r>
                <w:t>Character varying</w:t>
              </w:r>
            </w:ins>
          </w:p>
        </w:tc>
        <w:tc>
          <w:tcPr>
            <w:tcW w:w="654" w:type="dxa"/>
          </w:tcPr>
          <w:p w:rsidR="002E4CD8" w:rsidRDefault="002E4CD8" w:rsidP="002654E8">
            <w:pPr>
              <w:rPr>
                <w:ins w:id="243" w:author="Windows User" w:date="2018-06-29T10:27:00Z"/>
              </w:rPr>
            </w:pPr>
            <w:ins w:id="244" w:author="Windows User" w:date="2018-06-29T10:31:00Z">
              <w:r>
                <w:t>10</w:t>
              </w:r>
            </w:ins>
          </w:p>
        </w:tc>
        <w:tc>
          <w:tcPr>
            <w:tcW w:w="2632" w:type="dxa"/>
          </w:tcPr>
          <w:p w:rsidR="002E4CD8" w:rsidRDefault="002E4CD8" w:rsidP="002654E8">
            <w:pPr>
              <w:rPr>
                <w:ins w:id="245" w:author="Windows User" w:date="2018-06-29T10:27:00Z"/>
              </w:rPr>
            </w:pPr>
            <w:ins w:id="246" w:author="Windows User" w:date="2018-06-29T10:31:00Z">
              <w:r>
                <w:t>The capacity of the engine</w:t>
              </w:r>
            </w:ins>
          </w:p>
        </w:tc>
      </w:tr>
      <w:tr w:rsidR="00AA6FE1" w:rsidDel="002E4CD8" w:rsidTr="002E4CD8">
        <w:trPr>
          <w:del w:id="247" w:author="Windows User" w:date="2018-06-29T10:27:00Z"/>
        </w:trPr>
        <w:tc>
          <w:tcPr>
            <w:tcW w:w="2396" w:type="dxa"/>
            <w:tcPrChange w:id="248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49" w:author="Windows User" w:date="2018-06-29T10:27:00Z"/>
              </w:rPr>
            </w:pPr>
            <w:del w:id="250" w:author="Windows User" w:date="2018-06-29T10:27:00Z">
              <w:r w:rsidDel="002E4CD8">
                <w:delText>3.Number_plate</w:delText>
              </w:r>
            </w:del>
          </w:p>
        </w:tc>
        <w:tc>
          <w:tcPr>
            <w:tcW w:w="1322" w:type="dxa"/>
            <w:tcPrChange w:id="251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52" w:author="Windows User" w:date="2018-06-29T10:27:00Z"/>
                <w:b/>
              </w:rPr>
            </w:pPr>
          </w:p>
        </w:tc>
        <w:tc>
          <w:tcPr>
            <w:tcW w:w="2346" w:type="dxa"/>
            <w:tcPrChange w:id="253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54" w:author="Windows User" w:date="2018-06-29T10:27:00Z"/>
                <w:b/>
              </w:rPr>
            </w:pPr>
            <w:del w:id="255" w:author="Windows User" w:date="2018-06-29T10:27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56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57" w:author="Windows User" w:date="2018-06-29T10:27:00Z"/>
              </w:rPr>
            </w:pPr>
            <w:del w:id="258" w:author="Windows User" w:date="2018-06-29T10:27:00Z">
              <w:r w:rsidDel="002E4CD8">
                <w:delText>10</w:delText>
              </w:r>
            </w:del>
          </w:p>
        </w:tc>
        <w:tc>
          <w:tcPr>
            <w:tcW w:w="2632" w:type="dxa"/>
            <w:tcPrChange w:id="259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60" w:author="Windows User" w:date="2018-06-29T10:27:00Z"/>
              </w:rPr>
            </w:pPr>
            <w:del w:id="261" w:author="Windows User" w:date="2018-06-29T10:27:00Z">
              <w:r w:rsidDel="002E4CD8">
                <w:delText>License plate of the vehicle</w:delText>
              </w:r>
            </w:del>
          </w:p>
        </w:tc>
      </w:tr>
      <w:tr w:rsidR="00AA6FE1" w:rsidTr="002E4CD8">
        <w:tc>
          <w:tcPr>
            <w:tcW w:w="2396" w:type="dxa"/>
            <w:tcPrChange w:id="262" w:author="Windows User" w:date="2018-06-29T10:27:00Z">
              <w:tcPr>
                <w:tcW w:w="1684" w:type="dxa"/>
              </w:tcPr>
            </w:tcPrChange>
          </w:tcPr>
          <w:p w:rsidR="00AA6FE1" w:rsidRPr="00C52385" w:rsidRDefault="00AA6FE1" w:rsidP="002654E8">
            <w:r>
              <w:t>4.Capacity</w:t>
            </w:r>
          </w:p>
        </w:tc>
        <w:tc>
          <w:tcPr>
            <w:tcW w:w="1322" w:type="dxa"/>
            <w:tcPrChange w:id="263" w:author="Windows User" w:date="2018-06-29T10:27:00Z">
              <w:tcPr>
                <w:tcW w:w="1345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</w:p>
        </w:tc>
        <w:tc>
          <w:tcPr>
            <w:tcW w:w="2346" w:type="dxa"/>
            <w:tcPrChange w:id="264" w:author="Windows User" w:date="2018-06-29T10:27:00Z">
              <w:tcPr>
                <w:tcW w:w="2664" w:type="dxa"/>
              </w:tcPr>
            </w:tcPrChange>
          </w:tcPr>
          <w:p w:rsidR="00AA6FE1" w:rsidRDefault="00AA6FE1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54" w:type="dxa"/>
            <w:tcPrChange w:id="265" w:author="Windows User" w:date="2018-06-29T10:27:00Z">
              <w:tcPr>
                <w:tcW w:w="679" w:type="dxa"/>
              </w:tcPr>
            </w:tcPrChange>
          </w:tcPr>
          <w:p w:rsidR="00AA6FE1" w:rsidRPr="007952AA" w:rsidRDefault="00AA6FE1" w:rsidP="002654E8">
            <w:r>
              <w:t>11</w:t>
            </w:r>
          </w:p>
        </w:tc>
        <w:tc>
          <w:tcPr>
            <w:tcW w:w="2632" w:type="dxa"/>
            <w:tcPrChange w:id="266" w:author="Windows User" w:date="2018-06-29T10:27:00Z">
              <w:tcPr>
                <w:tcW w:w="2978" w:type="dxa"/>
              </w:tcPr>
            </w:tcPrChange>
          </w:tcPr>
          <w:p w:rsidR="00AA6FE1" w:rsidRPr="007952AA" w:rsidRDefault="00AA6FE1" w:rsidP="002654E8">
            <w:r>
              <w:t>Capacity of vehicle</w:t>
            </w:r>
          </w:p>
        </w:tc>
      </w:tr>
      <w:tr w:rsidR="00AA6FE1" w:rsidDel="002E4CD8" w:rsidTr="002E4CD8">
        <w:trPr>
          <w:del w:id="267" w:author="Windows User" w:date="2018-06-29T10:32:00Z"/>
        </w:trPr>
        <w:tc>
          <w:tcPr>
            <w:tcW w:w="2396" w:type="dxa"/>
            <w:tcPrChange w:id="268" w:author="Windows User" w:date="2018-06-29T10:27:00Z">
              <w:tcPr>
                <w:tcW w:w="1684" w:type="dxa"/>
              </w:tcPr>
            </w:tcPrChange>
          </w:tcPr>
          <w:p w:rsidR="00AA6FE1" w:rsidRPr="00C52385" w:rsidDel="002E4CD8" w:rsidRDefault="00AA6FE1" w:rsidP="002654E8">
            <w:pPr>
              <w:rPr>
                <w:del w:id="269" w:author="Windows User" w:date="2018-06-29T10:32:00Z"/>
              </w:rPr>
            </w:pPr>
            <w:del w:id="270" w:author="Windows User" w:date="2018-06-29T10:32:00Z">
              <w:r w:rsidDel="002E4CD8">
                <w:delText>5.Availability</w:delText>
              </w:r>
            </w:del>
          </w:p>
        </w:tc>
        <w:tc>
          <w:tcPr>
            <w:tcW w:w="1322" w:type="dxa"/>
            <w:tcPrChange w:id="271" w:author="Windows User" w:date="2018-06-29T10:27:00Z">
              <w:tcPr>
                <w:tcW w:w="1345" w:type="dxa"/>
              </w:tcPr>
            </w:tcPrChange>
          </w:tcPr>
          <w:p w:rsidR="00AA6FE1" w:rsidDel="002E4CD8" w:rsidRDefault="00AA6FE1" w:rsidP="002654E8">
            <w:pPr>
              <w:rPr>
                <w:del w:id="272" w:author="Windows User" w:date="2018-06-29T10:32:00Z"/>
                <w:b/>
              </w:rPr>
            </w:pPr>
          </w:p>
        </w:tc>
        <w:tc>
          <w:tcPr>
            <w:tcW w:w="2346" w:type="dxa"/>
            <w:tcPrChange w:id="273" w:author="Windows User" w:date="2018-06-29T10:27:00Z">
              <w:tcPr>
                <w:tcW w:w="2664" w:type="dxa"/>
              </w:tcPr>
            </w:tcPrChange>
          </w:tcPr>
          <w:p w:rsidR="00AA6FE1" w:rsidDel="002E4CD8" w:rsidRDefault="00AA6FE1" w:rsidP="002654E8">
            <w:pPr>
              <w:rPr>
                <w:del w:id="274" w:author="Windows User" w:date="2018-06-29T10:32:00Z"/>
                <w:b/>
              </w:rPr>
            </w:pPr>
            <w:del w:id="275" w:author="Windows User" w:date="2018-06-29T10:32:00Z">
              <w:r w:rsidDel="002E4CD8">
                <w:delText>Character varying</w:delText>
              </w:r>
            </w:del>
          </w:p>
        </w:tc>
        <w:tc>
          <w:tcPr>
            <w:tcW w:w="654" w:type="dxa"/>
            <w:tcPrChange w:id="276" w:author="Windows User" w:date="2018-06-29T10:27:00Z">
              <w:tcPr>
                <w:tcW w:w="679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77" w:author="Windows User" w:date="2018-06-29T10:32:00Z"/>
              </w:rPr>
            </w:pPr>
            <w:del w:id="278" w:author="Windows User" w:date="2018-06-29T10:32:00Z">
              <w:r w:rsidDel="002E4CD8">
                <w:delText>40</w:delText>
              </w:r>
            </w:del>
          </w:p>
        </w:tc>
        <w:tc>
          <w:tcPr>
            <w:tcW w:w="2632" w:type="dxa"/>
            <w:tcPrChange w:id="279" w:author="Windows User" w:date="2018-06-29T10:27:00Z">
              <w:tcPr>
                <w:tcW w:w="2978" w:type="dxa"/>
              </w:tcPr>
            </w:tcPrChange>
          </w:tcPr>
          <w:p w:rsidR="00AA6FE1" w:rsidRPr="007952AA" w:rsidDel="002E4CD8" w:rsidRDefault="00AA6FE1" w:rsidP="002654E8">
            <w:pPr>
              <w:rPr>
                <w:del w:id="280" w:author="Windows User" w:date="2018-06-29T10:32:00Z"/>
              </w:rPr>
            </w:pPr>
            <w:del w:id="281" w:author="Windows User" w:date="2018-06-29T10:32:00Z">
              <w:r w:rsidDel="002E4CD8">
                <w:delText>Availability of the vehicle</w:delText>
              </w:r>
            </w:del>
          </w:p>
        </w:tc>
      </w:tr>
      <w:tr w:rsidR="00917526" w:rsidTr="002E4CD8">
        <w:tc>
          <w:tcPr>
            <w:tcW w:w="2396" w:type="dxa"/>
            <w:tcPrChange w:id="282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83" w:author="Windows User" w:date="2018-06-29T10:32:00Z">
              <w:r>
                <w:t>5</w:t>
              </w:r>
            </w:ins>
            <w:del w:id="284" w:author="Windows User" w:date="2018-06-29T10:32:00Z">
              <w:r w:rsidR="00917526" w:rsidDel="002E4CD8">
                <w:delText>6</w:delText>
              </w:r>
            </w:del>
            <w:r w:rsidR="00917526">
              <w:t>.Driver_id</w:t>
            </w:r>
          </w:p>
        </w:tc>
        <w:tc>
          <w:tcPr>
            <w:tcW w:w="1322" w:type="dxa"/>
            <w:tcPrChange w:id="285" w:author="Windows User" w:date="2018-06-29T10:27:00Z">
              <w:tcPr>
                <w:tcW w:w="1345" w:type="dxa"/>
              </w:tcPr>
            </w:tcPrChange>
          </w:tcPr>
          <w:p w:rsidR="00917526" w:rsidRPr="00917526" w:rsidRDefault="00917526" w:rsidP="002654E8">
            <w:r>
              <w:t>Foreign key</w:t>
            </w:r>
          </w:p>
        </w:tc>
        <w:tc>
          <w:tcPr>
            <w:tcW w:w="2346" w:type="dxa"/>
            <w:tcPrChange w:id="286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87" w:author="Windows User" w:date="2018-06-29T10:27:00Z">
              <w:tcPr>
                <w:tcW w:w="679" w:type="dxa"/>
              </w:tcPr>
            </w:tcPrChange>
          </w:tcPr>
          <w:p w:rsidR="00917526" w:rsidRPr="00917526" w:rsidRDefault="00332B77" w:rsidP="002654E8">
            <w:r>
              <w:t>15</w:t>
            </w:r>
          </w:p>
        </w:tc>
        <w:tc>
          <w:tcPr>
            <w:tcW w:w="2632" w:type="dxa"/>
            <w:tcPrChange w:id="288" w:author="Windows User" w:date="2018-06-29T10:27:00Z">
              <w:tcPr>
                <w:tcW w:w="2978" w:type="dxa"/>
              </w:tcPr>
            </w:tcPrChange>
          </w:tcPr>
          <w:p w:rsidR="00917526" w:rsidRPr="00917526" w:rsidRDefault="00917526" w:rsidP="002654E8">
            <w:r>
              <w:t>driver Identifier</w:t>
            </w:r>
          </w:p>
        </w:tc>
      </w:tr>
      <w:tr w:rsidR="00917526" w:rsidTr="002E4CD8">
        <w:tc>
          <w:tcPr>
            <w:tcW w:w="2396" w:type="dxa"/>
            <w:tcPrChange w:id="289" w:author="Windows User" w:date="2018-06-29T10:27:00Z">
              <w:tcPr>
                <w:tcW w:w="1684" w:type="dxa"/>
              </w:tcPr>
            </w:tcPrChange>
          </w:tcPr>
          <w:p w:rsidR="00917526" w:rsidRPr="00917526" w:rsidRDefault="002E4CD8" w:rsidP="002654E8">
            <w:ins w:id="290" w:author="Windows User" w:date="2018-06-29T10:32:00Z">
              <w:r>
                <w:t>6</w:t>
              </w:r>
            </w:ins>
            <w:del w:id="291" w:author="Windows User" w:date="2018-06-29T10:32:00Z">
              <w:r w:rsidR="00917526" w:rsidDel="002E4CD8">
                <w:delText>7</w:delText>
              </w:r>
            </w:del>
            <w:r w:rsidR="00917526">
              <w:t>.Mechanic_id</w:t>
            </w:r>
          </w:p>
        </w:tc>
        <w:tc>
          <w:tcPr>
            <w:tcW w:w="1322" w:type="dxa"/>
            <w:tcPrChange w:id="292" w:author="Windows User" w:date="2018-06-29T10:27:00Z">
              <w:tcPr>
                <w:tcW w:w="1345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346" w:type="dxa"/>
            <w:tcPrChange w:id="293" w:author="Windows User" w:date="2018-06-29T10:27:00Z">
              <w:tcPr>
                <w:tcW w:w="2664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</w:p>
        </w:tc>
        <w:tc>
          <w:tcPr>
            <w:tcW w:w="654" w:type="dxa"/>
            <w:tcPrChange w:id="294" w:author="Windows User" w:date="2018-06-29T10:27:00Z">
              <w:tcPr>
                <w:tcW w:w="679" w:type="dxa"/>
              </w:tcPr>
            </w:tcPrChange>
          </w:tcPr>
          <w:p w:rsidR="00917526" w:rsidRPr="00917526" w:rsidRDefault="00917526" w:rsidP="002654E8">
            <w:r>
              <w:t>11</w:t>
            </w:r>
          </w:p>
        </w:tc>
        <w:tc>
          <w:tcPr>
            <w:tcW w:w="2632" w:type="dxa"/>
            <w:tcPrChange w:id="295" w:author="Windows User" w:date="2018-06-29T10:27:00Z">
              <w:tcPr>
                <w:tcW w:w="2978" w:type="dxa"/>
              </w:tcPr>
            </w:tcPrChange>
          </w:tcPr>
          <w:p w:rsidR="00917526" w:rsidRDefault="00917526" w:rsidP="002654E8">
            <w:pPr>
              <w:rPr>
                <w:b/>
              </w:rPr>
            </w:pPr>
            <w:r>
              <w:t>mechanic Identifier</w:t>
            </w:r>
          </w:p>
        </w:tc>
      </w:tr>
    </w:tbl>
    <w:p w:rsidR="00AA6FE1" w:rsidRDefault="00AA6FE1" w:rsidP="007952AA"/>
    <w:p w:rsidR="00917526" w:rsidRDefault="00E43293" w:rsidP="007952AA">
      <w:pPr>
        <w:rPr>
          <w:b/>
          <w:u w:val="single"/>
        </w:rPr>
      </w:pPr>
      <w:r>
        <w:rPr>
          <w:b/>
          <w:u w:val="single"/>
        </w:rPr>
        <w:t>SPARE PARTS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0"/>
        <w:gridCol w:w="1330"/>
        <w:gridCol w:w="2456"/>
        <w:gridCol w:w="663"/>
        <w:gridCol w:w="2751"/>
      </w:tblGrid>
      <w:tr w:rsidR="00D66781" w:rsidTr="002654E8">
        <w:tc>
          <w:tcPr>
            <w:tcW w:w="1525" w:type="dxa"/>
          </w:tcPr>
          <w:p w:rsidR="00D66781" w:rsidRPr="002668C2" w:rsidRDefault="000F517E" w:rsidP="002654E8">
            <w:pPr>
              <w:rPr>
                <w:b/>
              </w:rPr>
            </w:pPr>
            <w:r>
              <w:rPr>
                <w:b/>
              </w:rPr>
              <w:t>C</w:t>
            </w:r>
            <w:r w:rsidR="00D66781">
              <w:rPr>
                <w:b/>
              </w:rPr>
              <w:t>olumn</w:t>
            </w:r>
          </w:p>
        </w:tc>
        <w:tc>
          <w:tcPr>
            <w:tcW w:w="1350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73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D66781" w:rsidRDefault="00D66781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D66781" w:rsidRPr="00C52385" w:rsidTr="002654E8">
        <w:tc>
          <w:tcPr>
            <w:tcW w:w="1525" w:type="dxa"/>
          </w:tcPr>
          <w:p w:rsidR="00D66781" w:rsidRPr="002668C2" w:rsidRDefault="00D66781" w:rsidP="00D66781">
            <w:r>
              <w:t>1.</w:t>
            </w:r>
            <w:ins w:id="296" w:author="Windows User" w:date="2018-06-29T10:33:00Z">
              <w:r w:rsidR="002E4CD8">
                <w:t>Spare</w:t>
              </w:r>
            </w:ins>
            <w:ins w:id="297" w:author="Windows User" w:date="2018-06-29T10:34:00Z">
              <w:r w:rsidR="002E4CD8">
                <w:t>_</w:t>
              </w:r>
            </w:ins>
            <w:ins w:id="298" w:author="Windows User" w:date="2018-06-29T10:33:00Z">
              <w:r w:rsidR="002E4CD8">
                <w:t>parts</w:t>
              </w:r>
            </w:ins>
            <w:del w:id="299" w:author="Windows User" w:date="2018-06-29T10:33:00Z">
              <w:r w:rsidDel="002E4CD8">
                <w:delText>Item</w:delText>
              </w:r>
            </w:del>
            <w:r>
              <w:t>_id</w:t>
            </w:r>
          </w:p>
        </w:tc>
        <w:tc>
          <w:tcPr>
            <w:tcW w:w="1350" w:type="dxa"/>
          </w:tcPr>
          <w:p w:rsidR="00D66781" w:rsidRPr="002668C2" w:rsidRDefault="00D66781" w:rsidP="00D66781">
            <w:r>
              <w:t>Primary key</w:t>
            </w:r>
          </w:p>
        </w:tc>
        <w:tc>
          <w:tcPr>
            <w:tcW w:w="2735" w:type="dxa"/>
          </w:tcPr>
          <w:p w:rsidR="00D66781" w:rsidRPr="002668C2" w:rsidRDefault="00D66781" w:rsidP="00D66781">
            <w:r>
              <w:t>Integer</w:t>
            </w:r>
          </w:p>
        </w:tc>
        <w:tc>
          <w:tcPr>
            <w:tcW w:w="685" w:type="dxa"/>
          </w:tcPr>
          <w:p w:rsidR="00D66781" w:rsidRPr="002668C2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C52385" w:rsidRDefault="00D66781" w:rsidP="00D66781">
            <w:r>
              <w:t xml:space="preserve">Unique identifier to </w:t>
            </w:r>
            <w:ins w:id="300" w:author="Windows User" w:date="2018-06-29T10:34:00Z">
              <w:r w:rsidR="002E4CD8">
                <w:t>spare part</w:t>
              </w:r>
            </w:ins>
            <w:del w:id="301" w:author="Windows User" w:date="2018-06-29T10:34:00Z">
              <w:r w:rsidDel="002E4CD8">
                <w:delText>items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2.Amount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Quantity of </w:t>
            </w:r>
            <w:ins w:id="302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3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3.Name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100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Name of the </w:t>
            </w:r>
            <w:ins w:id="304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5" w:author="Windows User" w:date="2018-06-29T10:34:00Z">
              <w:r w:rsidDel="002E4CD8">
                <w:delText>item</w:delText>
              </w:r>
            </w:del>
          </w:p>
        </w:tc>
      </w:tr>
      <w:tr w:rsidR="00D66781" w:rsidRPr="007952AA" w:rsidTr="002654E8">
        <w:tc>
          <w:tcPr>
            <w:tcW w:w="1525" w:type="dxa"/>
          </w:tcPr>
          <w:p w:rsidR="00D66781" w:rsidRPr="00C52385" w:rsidRDefault="00D66781" w:rsidP="00D66781">
            <w:r>
              <w:t>4.Cost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D66781" w:rsidP="00D66781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D66781" w:rsidRPr="007952AA" w:rsidRDefault="00D66781" w:rsidP="00D66781">
            <w:r>
              <w:t>11</w:t>
            </w:r>
          </w:p>
        </w:tc>
        <w:tc>
          <w:tcPr>
            <w:tcW w:w="3055" w:type="dxa"/>
          </w:tcPr>
          <w:p w:rsidR="00D66781" w:rsidRPr="007952AA" w:rsidRDefault="00D66781" w:rsidP="00D66781">
            <w:r>
              <w:t xml:space="preserve">Cost of the </w:t>
            </w:r>
            <w:ins w:id="306" w:author="Windows User" w:date="2018-06-29T10:34:00Z">
              <w:r w:rsidR="002E4CD8">
                <w:t>spare part</w:t>
              </w:r>
              <w:r w:rsidR="002E4CD8" w:rsidDel="002E4CD8">
                <w:t xml:space="preserve"> </w:t>
              </w:r>
            </w:ins>
            <w:del w:id="307" w:author="Windows User" w:date="2018-06-29T10:34:00Z">
              <w:r w:rsidDel="002E4CD8">
                <w:delText>item</w:delText>
              </w:r>
            </w:del>
          </w:p>
        </w:tc>
      </w:tr>
      <w:tr w:rsidR="00D66781" w:rsidTr="002654E8">
        <w:tc>
          <w:tcPr>
            <w:tcW w:w="1525" w:type="dxa"/>
          </w:tcPr>
          <w:p w:rsidR="00D66781" w:rsidRPr="00FE5655" w:rsidRDefault="00FE5655" w:rsidP="000F517E">
            <w:r>
              <w:t>5.</w:t>
            </w:r>
            <w:r w:rsidR="000F517E">
              <w:t xml:space="preserve"> Description</w:t>
            </w:r>
          </w:p>
        </w:tc>
        <w:tc>
          <w:tcPr>
            <w:tcW w:w="1350" w:type="dxa"/>
          </w:tcPr>
          <w:p w:rsidR="00D66781" w:rsidRDefault="00D66781" w:rsidP="00D66781">
            <w:pPr>
              <w:rPr>
                <w:b/>
              </w:rPr>
            </w:pPr>
          </w:p>
        </w:tc>
        <w:tc>
          <w:tcPr>
            <w:tcW w:w="2735" w:type="dxa"/>
          </w:tcPr>
          <w:p w:rsidR="00D66781" w:rsidRDefault="00FE5655" w:rsidP="00D66781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85" w:type="dxa"/>
          </w:tcPr>
          <w:p w:rsidR="00D66781" w:rsidRPr="00E22753" w:rsidRDefault="000F517E" w:rsidP="00D66781">
            <w:r>
              <w:t>100</w:t>
            </w:r>
          </w:p>
        </w:tc>
        <w:tc>
          <w:tcPr>
            <w:tcW w:w="3055" w:type="dxa"/>
          </w:tcPr>
          <w:p w:rsidR="00D66781" w:rsidRPr="00E22753" w:rsidRDefault="002E4CD8" w:rsidP="00D66781">
            <w:ins w:id="308" w:author="Windows User" w:date="2018-06-29T10:34:00Z">
              <w:r>
                <w:t xml:space="preserve">Description of the </w:t>
              </w:r>
            </w:ins>
            <w:ins w:id="309" w:author="Windows User" w:date="2018-06-29T10:35:00Z">
              <w:r>
                <w:t>spare part</w:t>
              </w:r>
              <w:r w:rsidDel="002E4CD8">
                <w:t xml:space="preserve"> </w:t>
              </w:r>
            </w:ins>
            <w:del w:id="310" w:author="Windows User" w:date="2018-06-29T10:34:00Z">
              <w:r w:rsidR="00E22753" w:rsidDel="002E4CD8">
                <w:delText>Supplier of  the item</w:delText>
              </w:r>
            </w:del>
          </w:p>
        </w:tc>
      </w:tr>
    </w:tbl>
    <w:p w:rsidR="00917526" w:rsidRDefault="00917526" w:rsidP="007952AA">
      <w:pPr>
        <w:rPr>
          <w:b/>
          <w:u w:val="single"/>
        </w:rPr>
      </w:pPr>
    </w:p>
    <w:p w:rsidR="00F4583E" w:rsidRDefault="00F4583E" w:rsidP="007952AA">
      <w:pPr>
        <w:rPr>
          <w:b/>
          <w:u w:val="single"/>
        </w:rPr>
      </w:pPr>
      <w:r>
        <w:rPr>
          <w:b/>
          <w:u w:val="single"/>
        </w:rPr>
        <w:t>REQUESTS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6"/>
        <w:gridCol w:w="1255"/>
        <w:gridCol w:w="2844"/>
        <w:gridCol w:w="663"/>
        <w:gridCol w:w="2887"/>
      </w:tblGrid>
      <w:tr w:rsidR="00F4583E" w:rsidTr="00F4583E">
        <w:tc>
          <w:tcPr>
            <w:tcW w:w="1615" w:type="dxa"/>
          </w:tcPr>
          <w:p w:rsidR="00F4583E" w:rsidRPr="002668C2" w:rsidRDefault="00F4583E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3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150" w:type="dxa"/>
          </w:tcPr>
          <w:p w:rsidR="00F4583E" w:rsidRDefault="00F4583E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F4583E" w:rsidTr="00F4583E">
        <w:tc>
          <w:tcPr>
            <w:tcW w:w="1615" w:type="dxa"/>
          </w:tcPr>
          <w:p w:rsidR="00F4583E" w:rsidRPr="002668C2" w:rsidRDefault="00F4583E" w:rsidP="002654E8">
            <w:r>
              <w:t>1.Request_id</w:t>
            </w:r>
          </w:p>
        </w:tc>
        <w:tc>
          <w:tcPr>
            <w:tcW w:w="1260" w:type="dxa"/>
          </w:tcPr>
          <w:p w:rsidR="00F4583E" w:rsidRPr="002668C2" w:rsidRDefault="00F4583E" w:rsidP="002654E8">
            <w:r>
              <w:t>Primary key</w:t>
            </w:r>
          </w:p>
        </w:tc>
        <w:tc>
          <w:tcPr>
            <w:tcW w:w="2970" w:type="dxa"/>
          </w:tcPr>
          <w:p w:rsidR="00F4583E" w:rsidRPr="002668C2" w:rsidRDefault="00F4583E" w:rsidP="002654E8">
            <w:r>
              <w:t>integer</w:t>
            </w:r>
          </w:p>
        </w:tc>
        <w:tc>
          <w:tcPr>
            <w:tcW w:w="630" w:type="dxa"/>
          </w:tcPr>
          <w:p w:rsidR="00F4583E" w:rsidRPr="002668C2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C52385" w:rsidRDefault="00F4583E" w:rsidP="002654E8">
            <w:r>
              <w:t xml:space="preserve">Unique identifier to </w:t>
            </w:r>
            <w:ins w:id="311" w:author="Windows User" w:date="2018-06-29T10:36:00Z">
              <w:r w:rsidR="00C14534">
                <w:t>request</w:t>
              </w:r>
            </w:ins>
            <w:del w:id="312" w:author="Windows User" w:date="2018-06-29T10:36:00Z">
              <w:r w:rsidDel="00C14534">
                <w:delText>vehicle</w:delText>
              </w:r>
            </w:del>
          </w:p>
        </w:tc>
      </w:tr>
      <w:tr w:rsidR="00F4583E" w:rsidTr="00F4583E">
        <w:tc>
          <w:tcPr>
            <w:tcW w:w="1615" w:type="dxa"/>
          </w:tcPr>
          <w:p w:rsidR="00F4583E" w:rsidRPr="00C52385" w:rsidRDefault="00F4583E" w:rsidP="000F517E">
            <w:r>
              <w:t>2.</w:t>
            </w:r>
            <w:ins w:id="313" w:author="Windows User" w:date="2018-06-29T10:36:00Z">
              <w:r w:rsidR="00C14534">
                <w:t>D</w:t>
              </w:r>
            </w:ins>
            <w:del w:id="314" w:author="Windows User" w:date="2018-06-29T10:36:00Z">
              <w:r w:rsidR="000F517E" w:rsidDel="00C14534">
                <w:delText>d</w:delText>
              </w:r>
            </w:del>
            <w:r w:rsidR="000F517E">
              <w:t>eptrequesting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del w:id="315" w:author="Windows User" w:date="2018-06-29T10:41:00Z">
              <w:r w:rsidDel="00C14534">
                <w:delText>integer</w:delText>
              </w:r>
            </w:del>
            <w:ins w:id="316" w:author="Windows User" w:date="2018-06-29T10:41:00Z">
              <w:r w:rsidR="00C14534">
                <w:t xml:space="preserve"> </w:t>
              </w:r>
              <w:r w:rsidR="00C14534">
                <w:t>Character varying</w:t>
              </w:r>
            </w:ins>
          </w:p>
        </w:tc>
        <w:tc>
          <w:tcPr>
            <w:tcW w:w="630" w:type="dxa"/>
          </w:tcPr>
          <w:p w:rsidR="00F4583E" w:rsidRPr="007952AA" w:rsidRDefault="00F4583E" w:rsidP="002654E8">
            <w:r>
              <w:t>1</w:t>
            </w:r>
            <w:ins w:id="317" w:author="Windows User" w:date="2018-06-29T10:41:00Z">
              <w:r w:rsidR="00C14534">
                <w:t>00</w:t>
              </w:r>
            </w:ins>
            <w:del w:id="318" w:author="Windows User" w:date="2018-06-29T10:41:00Z">
              <w:r w:rsidDel="00C14534">
                <w:delText>1</w:delText>
              </w:r>
            </w:del>
          </w:p>
        </w:tc>
        <w:tc>
          <w:tcPr>
            <w:tcW w:w="3150" w:type="dxa"/>
          </w:tcPr>
          <w:p w:rsidR="00F4583E" w:rsidRPr="007952AA" w:rsidRDefault="00C14534" w:rsidP="002654E8">
            <w:ins w:id="319" w:author="Windows User" w:date="2018-06-29T10:41:00Z">
              <w:r>
                <w:t>Department making the request</w:t>
              </w:r>
            </w:ins>
            <w:del w:id="320" w:author="Windows User" w:date="2018-06-29T10:41:00Z">
              <w:r w:rsidR="00F4583E" w:rsidDel="00C14534">
                <w:delText>Number of travelers</w:delText>
              </w:r>
            </w:del>
          </w:p>
        </w:tc>
      </w:tr>
      <w:tr w:rsidR="002654E8" w:rsidTr="00F4583E">
        <w:trPr>
          <w:ins w:id="321" w:author="Windows User" w:date="2018-06-28T09:42:00Z"/>
        </w:trPr>
        <w:tc>
          <w:tcPr>
            <w:tcW w:w="1615" w:type="dxa"/>
          </w:tcPr>
          <w:p w:rsidR="002654E8" w:rsidRDefault="00C14534" w:rsidP="000F517E">
            <w:pPr>
              <w:rPr>
                <w:ins w:id="322" w:author="Windows User" w:date="2018-06-28T09:42:00Z"/>
              </w:rPr>
            </w:pPr>
            <w:ins w:id="323" w:author="Windows User" w:date="2018-06-29T10:36:00Z">
              <w:r>
                <w:t>3.</w:t>
              </w:r>
            </w:ins>
            <w:ins w:id="324" w:author="Windows User" w:date="2018-06-28T09:42:00Z">
              <w:r w:rsidR="002654E8">
                <w:t>Reason</w:t>
              </w:r>
            </w:ins>
          </w:p>
        </w:tc>
        <w:tc>
          <w:tcPr>
            <w:tcW w:w="1260" w:type="dxa"/>
          </w:tcPr>
          <w:p w:rsidR="002654E8" w:rsidRDefault="002654E8" w:rsidP="002654E8">
            <w:pPr>
              <w:rPr>
                <w:ins w:id="325" w:author="Windows User" w:date="2018-06-28T09:42:00Z"/>
                <w:b/>
              </w:rPr>
            </w:pPr>
          </w:p>
        </w:tc>
        <w:tc>
          <w:tcPr>
            <w:tcW w:w="2970" w:type="dxa"/>
          </w:tcPr>
          <w:p w:rsidR="002654E8" w:rsidRDefault="00C14534" w:rsidP="002654E8">
            <w:pPr>
              <w:rPr>
                <w:ins w:id="326" w:author="Windows User" w:date="2018-06-28T09:42:00Z"/>
              </w:rPr>
            </w:pPr>
            <w:ins w:id="327" w:author="Windows User" w:date="2018-06-29T10:41:00Z">
              <w:r>
                <w:t>Character varying</w:t>
              </w:r>
            </w:ins>
          </w:p>
        </w:tc>
        <w:tc>
          <w:tcPr>
            <w:tcW w:w="630" w:type="dxa"/>
          </w:tcPr>
          <w:p w:rsidR="002654E8" w:rsidRDefault="00C14534" w:rsidP="002654E8">
            <w:pPr>
              <w:rPr>
                <w:ins w:id="328" w:author="Windows User" w:date="2018-06-28T09:42:00Z"/>
              </w:rPr>
            </w:pPr>
            <w:ins w:id="329" w:author="Windows User" w:date="2018-06-29T10:41:00Z">
              <w:r>
                <w:t>100</w:t>
              </w:r>
            </w:ins>
          </w:p>
        </w:tc>
        <w:tc>
          <w:tcPr>
            <w:tcW w:w="3150" w:type="dxa"/>
          </w:tcPr>
          <w:p w:rsidR="002654E8" w:rsidRDefault="002654E8" w:rsidP="002654E8">
            <w:pPr>
              <w:rPr>
                <w:ins w:id="330" w:author="Windows User" w:date="2018-06-28T09:42:00Z"/>
              </w:rPr>
            </w:pPr>
            <w:ins w:id="331" w:author="Windows User" w:date="2018-06-28T09:43:00Z">
              <w:r>
                <w:t>Reason for requesting</w:t>
              </w:r>
            </w:ins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32" w:author="Windows User" w:date="2018-06-29T10:36:00Z">
              <w:r>
                <w:t>4</w:t>
              </w:r>
            </w:ins>
            <w:del w:id="333" w:author="Windows User" w:date="2018-06-29T10:36:00Z">
              <w:r w:rsidR="00F4583E" w:rsidDel="00C14534">
                <w:delText>3</w:delText>
              </w:r>
            </w:del>
            <w:r w:rsidR="00F4583E">
              <w:t>.Travel_date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2654E8">
            <w:ins w:id="334" w:author="Windows User" w:date="2018-06-29T10:36:00Z">
              <w:r>
                <w:t>5</w:t>
              </w:r>
            </w:ins>
            <w:del w:id="335" w:author="Windows User" w:date="2018-06-29T10:36:00Z">
              <w:r w:rsidR="00F4583E" w:rsidDel="00C14534">
                <w:delText>4</w:delText>
              </w:r>
            </w:del>
            <w:r w:rsidR="00F4583E">
              <w:t>.Return_date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F4583E">
            <w:pPr>
              <w:rPr>
                <w:b/>
              </w:rPr>
            </w:pPr>
            <w:r>
              <w:t>Timestamp without time zone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11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>Day and time of travelling back</w:t>
            </w:r>
          </w:p>
        </w:tc>
      </w:tr>
      <w:tr w:rsidR="00F4583E" w:rsidTr="00F4583E">
        <w:tc>
          <w:tcPr>
            <w:tcW w:w="1615" w:type="dxa"/>
          </w:tcPr>
          <w:p w:rsidR="00F4583E" w:rsidRPr="00C52385" w:rsidRDefault="00C14534" w:rsidP="00F4583E">
            <w:ins w:id="336" w:author="Windows User" w:date="2018-06-29T10:36:00Z">
              <w:r>
                <w:t>6</w:t>
              </w:r>
            </w:ins>
            <w:del w:id="337" w:author="Windows User" w:date="2018-06-29T10:36:00Z">
              <w:r w:rsidR="00F4583E" w:rsidDel="00C14534">
                <w:delText>5</w:delText>
              </w:r>
            </w:del>
            <w:r w:rsidR="00F4583E">
              <w:t>.Destination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  <w:r>
              <w:t>Character varying</w:t>
            </w:r>
          </w:p>
        </w:tc>
        <w:tc>
          <w:tcPr>
            <w:tcW w:w="630" w:type="dxa"/>
          </w:tcPr>
          <w:p w:rsidR="00F4583E" w:rsidRPr="007952AA" w:rsidRDefault="00F4583E" w:rsidP="002654E8">
            <w:r>
              <w:t>40</w:t>
            </w:r>
          </w:p>
        </w:tc>
        <w:tc>
          <w:tcPr>
            <w:tcW w:w="3150" w:type="dxa"/>
          </w:tcPr>
          <w:p w:rsidR="00F4583E" w:rsidRPr="007952AA" w:rsidRDefault="00F4583E" w:rsidP="002654E8">
            <w:r>
              <w:t xml:space="preserve">Destination 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38" w:author="Windows User" w:date="2018-06-29T10:36:00Z">
              <w:r>
                <w:t>7</w:t>
              </w:r>
            </w:ins>
            <w:del w:id="339" w:author="Windows User" w:date="2018-06-29T10:36:00Z">
              <w:r w:rsidR="000F517E" w:rsidDel="00C14534">
                <w:delText>6</w:delText>
              </w:r>
            </w:del>
            <w:r w:rsidR="000F517E">
              <w:t>.Travellers_desc</w:t>
            </w:r>
          </w:p>
        </w:tc>
        <w:tc>
          <w:tcPr>
            <w:tcW w:w="1260" w:type="dxa"/>
          </w:tcPr>
          <w:p w:rsidR="00F4583E" w:rsidRPr="00917526" w:rsidRDefault="00F4583E" w:rsidP="002654E8"/>
        </w:tc>
        <w:tc>
          <w:tcPr>
            <w:tcW w:w="2970" w:type="dxa"/>
          </w:tcPr>
          <w:p w:rsidR="00F4583E" w:rsidRPr="00C75B91" w:rsidRDefault="00C75B91" w:rsidP="002654E8">
            <w:r>
              <w:t>SmallInt</w:t>
            </w:r>
          </w:p>
        </w:tc>
        <w:tc>
          <w:tcPr>
            <w:tcW w:w="630" w:type="dxa"/>
          </w:tcPr>
          <w:p w:rsidR="00F4583E" w:rsidRPr="00917526" w:rsidRDefault="00C75B91" w:rsidP="002654E8">
            <w:r>
              <w:t>1</w:t>
            </w:r>
          </w:p>
        </w:tc>
        <w:tc>
          <w:tcPr>
            <w:tcW w:w="3150" w:type="dxa"/>
          </w:tcPr>
          <w:p w:rsidR="00F4583E" w:rsidRPr="00917526" w:rsidRDefault="00C75B91" w:rsidP="002654E8">
            <w:r>
              <w:t>Type of travelers i.e. staff</w:t>
            </w:r>
          </w:p>
        </w:tc>
      </w:tr>
      <w:tr w:rsidR="000F517E" w:rsidTr="00F4583E">
        <w:tc>
          <w:tcPr>
            <w:tcW w:w="1615" w:type="dxa"/>
          </w:tcPr>
          <w:p w:rsidR="000F517E" w:rsidRDefault="00C14534" w:rsidP="002654E8">
            <w:ins w:id="340" w:author="Windows User" w:date="2018-06-29T10:36:00Z">
              <w:r>
                <w:t>8.</w:t>
              </w:r>
            </w:ins>
            <w:r w:rsidR="000F517E">
              <w:t>Capacity</w:t>
            </w:r>
          </w:p>
        </w:tc>
        <w:tc>
          <w:tcPr>
            <w:tcW w:w="1260" w:type="dxa"/>
          </w:tcPr>
          <w:p w:rsidR="000F517E" w:rsidRPr="00917526" w:rsidRDefault="000F517E" w:rsidP="002654E8"/>
        </w:tc>
        <w:tc>
          <w:tcPr>
            <w:tcW w:w="2970" w:type="dxa"/>
          </w:tcPr>
          <w:p w:rsidR="000F517E" w:rsidRDefault="00C14534" w:rsidP="002654E8">
            <w:ins w:id="341" w:author="Windows User" w:date="2018-06-29T10:42:00Z">
              <w:r>
                <w:t>Integer</w:t>
              </w:r>
            </w:ins>
          </w:p>
        </w:tc>
        <w:tc>
          <w:tcPr>
            <w:tcW w:w="630" w:type="dxa"/>
          </w:tcPr>
          <w:p w:rsidR="000F517E" w:rsidRDefault="00C14534" w:rsidP="002654E8">
            <w:ins w:id="342" w:author="Windows User" w:date="2018-06-29T10:42:00Z">
              <w:r>
                <w:t>11</w:t>
              </w:r>
            </w:ins>
          </w:p>
        </w:tc>
        <w:tc>
          <w:tcPr>
            <w:tcW w:w="3150" w:type="dxa"/>
          </w:tcPr>
          <w:p w:rsidR="000F517E" w:rsidRDefault="00C14534" w:rsidP="002654E8">
            <w:ins w:id="343" w:author="Windows User" w:date="2018-06-29T10:42:00Z">
              <w:r>
                <w:t xml:space="preserve">Number of </w:t>
              </w:r>
            </w:ins>
            <w:r w:rsidR="00C734DF">
              <w:t>travelers</w:t>
            </w:r>
          </w:p>
        </w:tc>
      </w:tr>
      <w:tr w:rsidR="00F4583E" w:rsidTr="00F4583E">
        <w:tc>
          <w:tcPr>
            <w:tcW w:w="1615" w:type="dxa"/>
          </w:tcPr>
          <w:p w:rsidR="00F4583E" w:rsidRPr="00917526" w:rsidRDefault="00C14534" w:rsidP="002654E8">
            <w:ins w:id="344" w:author="Windows User" w:date="2018-06-29T10:36:00Z">
              <w:r>
                <w:t>9</w:t>
              </w:r>
            </w:ins>
            <w:del w:id="345" w:author="Windows User" w:date="2018-06-29T10:36:00Z">
              <w:r w:rsidR="00DD52C0" w:rsidDel="00C14534">
                <w:delText>7</w:delText>
              </w:r>
            </w:del>
            <w:r w:rsidR="00DD52C0">
              <w:t>.User</w:t>
            </w:r>
            <w:r w:rsidR="00F4583E">
              <w:t>_id</w:t>
            </w:r>
          </w:p>
        </w:tc>
        <w:tc>
          <w:tcPr>
            <w:tcW w:w="1260" w:type="dxa"/>
          </w:tcPr>
          <w:p w:rsidR="00F4583E" w:rsidRDefault="00F4583E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2970" w:type="dxa"/>
          </w:tcPr>
          <w:p w:rsidR="00F4583E" w:rsidRDefault="00F4583E" w:rsidP="002654E8">
            <w:pPr>
              <w:rPr>
                <w:b/>
              </w:rPr>
            </w:pPr>
          </w:p>
        </w:tc>
        <w:tc>
          <w:tcPr>
            <w:tcW w:w="630" w:type="dxa"/>
          </w:tcPr>
          <w:p w:rsidR="00F4583E" w:rsidRPr="00917526" w:rsidRDefault="00332B77" w:rsidP="002654E8">
            <w:r>
              <w:t>15</w:t>
            </w:r>
          </w:p>
        </w:tc>
        <w:tc>
          <w:tcPr>
            <w:tcW w:w="3150" w:type="dxa"/>
          </w:tcPr>
          <w:p w:rsidR="00F4583E" w:rsidRDefault="00DD52C0" w:rsidP="002654E8">
            <w:pPr>
              <w:rPr>
                <w:b/>
              </w:rPr>
            </w:pPr>
            <w:r>
              <w:t xml:space="preserve">User </w:t>
            </w:r>
            <w:r w:rsidR="00F4583E">
              <w:t>Identifier</w:t>
            </w:r>
          </w:p>
        </w:tc>
      </w:tr>
      <w:tr w:rsidR="009847FE" w:rsidTr="00F4583E">
        <w:tc>
          <w:tcPr>
            <w:tcW w:w="1615" w:type="dxa"/>
          </w:tcPr>
          <w:p w:rsidR="009847FE" w:rsidRDefault="00C14534" w:rsidP="009847FE">
            <w:ins w:id="346" w:author="Windows User" w:date="2018-06-29T10:36:00Z">
              <w:r>
                <w:lastRenderedPageBreak/>
                <w:t>10</w:t>
              </w:r>
            </w:ins>
            <w:del w:id="347" w:author="Windows User" w:date="2018-06-29T10:36:00Z">
              <w:r w:rsidR="000F517E" w:rsidDel="00C14534">
                <w:delText>8</w:delText>
              </w:r>
            </w:del>
            <w:r w:rsidR="000F517E">
              <w:t>.Confirm_status</w:t>
            </w:r>
          </w:p>
        </w:tc>
        <w:tc>
          <w:tcPr>
            <w:tcW w:w="1260" w:type="dxa"/>
          </w:tcPr>
          <w:p w:rsidR="009847FE" w:rsidRDefault="009847FE" w:rsidP="002654E8"/>
        </w:tc>
        <w:tc>
          <w:tcPr>
            <w:tcW w:w="2970" w:type="dxa"/>
          </w:tcPr>
          <w:p w:rsidR="009847FE" w:rsidRPr="009847FE" w:rsidRDefault="009847FE" w:rsidP="002654E8">
            <w:r>
              <w:t>Boolean(</w:t>
            </w:r>
            <w:r w:rsidR="000C4465">
              <w:t>default</w:t>
            </w:r>
            <w:r>
              <w:t>=false)</w:t>
            </w:r>
          </w:p>
        </w:tc>
        <w:tc>
          <w:tcPr>
            <w:tcW w:w="630" w:type="dxa"/>
          </w:tcPr>
          <w:p w:rsidR="009847FE" w:rsidRDefault="009847FE" w:rsidP="002654E8"/>
        </w:tc>
        <w:tc>
          <w:tcPr>
            <w:tcW w:w="3150" w:type="dxa"/>
          </w:tcPr>
          <w:p w:rsidR="009847FE" w:rsidRDefault="009847FE" w:rsidP="002654E8">
            <w:r>
              <w:t>Shows if request is confirmed or denied</w:t>
            </w:r>
          </w:p>
        </w:tc>
      </w:tr>
    </w:tbl>
    <w:p w:rsidR="007952AA" w:rsidRDefault="007952AA" w:rsidP="00BA4A06"/>
    <w:p w:rsidR="00DD52C0" w:rsidRDefault="002654E8" w:rsidP="00BA4A06">
      <w:pPr>
        <w:rPr>
          <w:b/>
          <w:u w:val="single"/>
        </w:rPr>
      </w:pPr>
      <w:del w:id="348" w:author="Windows User" w:date="2018-06-29T10:40:00Z">
        <w:r w:rsidDel="00C14534">
          <w:rPr>
            <w:b/>
            <w:u w:val="single"/>
          </w:rPr>
          <w:delText>Bus_Allocation</w:delText>
        </w:r>
      </w:del>
      <w:ins w:id="349" w:author="Windows User" w:date="2018-06-29T10:40:00Z">
        <w:r w:rsidR="00C14534">
          <w:rPr>
            <w:b/>
            <w:u w:val="single"/>
          </w:rPr>
          <w:t>BUS ALLOCATION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232"/>
        <w:gridCol w:w="1524"/>
        <w:gridCol w:w="664"/>
        <w:gridCol w:w="2760"/>
      </w:tblGrid>
      <w:tr w:rsidR="002654E8" w:rsidTr="002654E8">
        <w:tc>
          <w:tcPr>
            <w:tcW w:w="1525" w:type="dxa"/>
          </w:tcPr>
          <w:p w:rsidR="009C7693" w:rsidRPr="002668C2" w:rsidRDefault="009C7693" w:rsidP="002654E8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68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3055" w:type="dxa"/>
          </w:tcPr>
          <w:p w:rsidR="009C7693" w:rsidRDefault="009C7693" w:rsidP="002654E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2654E8" w:rsidRPr="00C52385" w:rsidTr="002654E8">
        <w:tc>
          <w:tcPr>
            <w:tcW w:w="1525" w:type="dxa"/>
          </w:tcPr>
          <w:p w:rsidR="009C7693" w:rsidRPr="002668C2" w:rsidRDefault="009C7693" w:rsidP="002654E8">
            <w:r>
              <w:t>1.</w:t>
            </w:r>
            <w:ins w:id="350" w:author="Windows User" w:date="2018-06-28T09:38:00Z">
              <w:r w:rsidR="002654E8">
                <w:t>REquest</w:t>
              </w:r>
            </w:ins>
            <w:r>
              <w:t>_id</w:t>
            </w:r>
          </w:p>
        </w:tc>
        <w:tc>
          <w:tcPr>
            <w:tcW w:w="2430" w:type="dxa"/>
          </w:tcPr>
          <w:p w:rsidR="009C7693" w:rsidRPr="002668C2" w:rsidRDefault="009C7693" w:rsidP="002654E8">
            <w:r>
              <w:t xml:space="preserve">Primary </w:t>
            </w:r>
            <w:r w:rsidR="00C734DF">
              <w:t>key, Foreign</w:t>
            </w:r>
            <w:ins w:id="351" w:author="Windows User" w:date="2018-06-28T09:39:00Z">
              <w:r w:rsidR="002654E8">
                <w:t xml:space="preserve"> key</w:t>
              </w:r>
            </w:ins>
          </w:p>
        </w:tc>
        <w:tc>
          <w:tcPr>
            <w:tcW w:w="1655" w:type="dxa"/>
          </w:tcPr>
          <w:p w:rsidR="009C7693" w:rsidRPr="002668C2" w:rsidRDefault="009C7693" w:rsidP="002654E8">
            <w:r>
              <w:t>Integer</w:t>
            </w:r>
          </w:p>
        </w:tc>
        <w:tc>
          <w:tcPr>
            <w:tcW w:w="685" w:type="dxa"/>
          </w:tcPr>
          <w:p w:rsidR="009C7693" w:rsidRPr="002668C2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C52385" w:rsidRDefault="009C7693" w:rsidP="002654E8">
            <w:r>
              <w:t>Unique identifier to booking made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2.</w:t>
            </w:r>
            <w:ins w:id="352" w:author="Windows User" w:date="2018-06-28T09:41:00Z">
              <w:r w:rsidR="002654E8">
                <w:t>Driver fee</w:t>
              </w:r>
            </w:ins>
            <w:del w:id="353" w:author="Windows User" w:date="2018-06-28T09:40:00Z">
              <w:r w:rsidR="009C7693" w:rsidDel="002654E8">
                <w:delText>2.User_id</w:delText>
              </w:r>
            </w:del>
          </w:p>
        </w:tc>
        <w:tc>
          <w:tcPr>
            <w:tcW w:w="2430" w:type="dxa"/>
          </w:tcPr>
          <w:p w:rsidR="009C7693" w:rsidRPr="009C7693" w:rsidRDefault="009C7693" w:rsidP="002654E8">
            <w:del w:id="354" w:author="Windows User" w:date="2018-06-28T09:42:00Z">
              <w:r w:rsidDel="002654E8">
                <w:delText>Foreign key</w:delText>
              </w:r>
            </w:del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0354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Fee paid to driver</w:t>
            </w:r>
          </w:p>
        </w:tc>
      </w:tr>
      <w:tr w:rsidR="002654E8" w:rsidRPr="007952AA" w:rsidTr="002654E8">
        <w:trPr>
          <w:ins w:id="355" w:author="Windows User" w:date="2018-06-28T09:42:00Z"/>
        </w:trPr>
        <w:tc>
          <w:tcPr>
            <w:tcW w:w="1525" w:type="dxa"/>
          </w:tcPr>
          <w:p w:rsidR="002654E8" w:rsidRDefault="00035477" w:rsidP="002654E8">
            <w:pPr>
              <w:rPr>
                <w:ins w:id="356" w:author="Windows User" w:date="2018-06-28T09:42:00Z"/>
              </w:rPr>
            </w:pPr>
            <w:r>
              <w:t>3.</w:t>
            </w:r>
            <w:ins w:id="357" w:author="Windows User" w:date="2018-06-28T09:42:00Z">
              <w:r w:rsidR="002654E8">
                <w:t>Fuel money</w:t>
              </w:r>
            </w:ins>
          </w:p>
        </w:tc>
        <w:tc>
          <w:tcPr>
            <w:tcW w:w="2430" w:type="dxa"/>
          </w:tcPr>
          <w:p w:rsidR="002654E8" w:rsidRDefault="002654E8" w:rsidP="002654E8">
            <w:pPr>
              <w:rPr>
                <w:ins w:id="358" w:author="Windows User" w:date="2018-06-28T09:42:00Z"/>
              </w:rPr>
            </w:pPr>
          </w:p>
        </w:tc>
        <w:tc>
          <w:tcPr>
            <w:tcW w:w="1655" w:type="dxa"/>
          </w:tcPr>
          <w:p w:rsidR="002654E8" w:rsidRDefault="00035477" w:rsidP="002654E8">
            <w:pPr>
              <w:rPr>
                <w:ins w:id="359" w:author="Windows User" w:date="2018-06-28T09:42:00Z"/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2654E8" w:rsidRDefault="00035477" w:rsidP="002654E8">
            <w:pPr>
              <w:rPr>
                <w:ins w:id="360" w:author="Windows User" w:date="2018-06-28T09:42:00Z"/>
              </w:rPr>
            </w:pPr>
            <w:r>
              <w:t>11</w:t>
            </w:r>
          </w:p>
        </w:tc>
        <w:tc>
          <w:tcPr>
            <w:tcW w:w="3055" w:type="dxa"/>
          </w:tcPr>
          <w:p w:rsidR="002654E8" w:rsidRDefault="00035477" w:rsidP="002654E8">
            <w:pPr>
              <w:rPr>
                <w:ins w:id="361" w:author="Windows User" w:date="2018-06-28T09:42:00Z"/>
              </w:rPr>
            </w:pPr>
            <w:r>
              <w:t>Fueling cost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 w:rsidP="002654E8">
            <w:r>
              <w:t>4</w:t>
            </w:r>
            <w:r w:rsidR="009C7693">
              <w:t>.Vehicle_id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7952AA" w:rsidRDefault="00332B77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9C7693" w:rsidP="002654E8">
            <w:r>
              <w:t>Vehicle Identifier</w:t>
            </w:r>
          </w:p>
        </w:tc>
      </w:tr>
      <w:tr w:rsidR="002654E8" w:rsidRPr="007952AA" w:rsidTr="002654E8">
        <w:tc>
          <w:tcPr>
            <w:tcW w:w="1525" w:type="dxa"/>
          </w:tcPr>
          <w:p w:rsidR="009C7693" w:rsidRPr="00C52385" w:rsidRDefault="00035477">
            <w:r>
              <w:t>5</w:t>
            </w:r>
            <w:del w:id="362" w:author="Windows User" w:date="2018-06-28T09:40:00Z">
              <w:r w:rsidR="009C7693" w:rsidDel="002654E8">
                <w:delText>.Request_i</w:delText>
              </w:r>
            </w:del>
            <w:ins w:id="363" w:author="Windows User" w:date="2018-06-28T09:40:00Z">
              <w:r w:rsidR="002654E8">
                <w:t>Estimated distance</w:t>
              </w:r>
            </w:ins>
            <w:del w:id="364" w:author="Windows User" w:date="2018-06-28T09:40:00Z">
              <w:r w:rsidR="009C7693" w:rsidDel="002654E8">
                <w:delText>d</w:delText>
              </w:r>
            </w:del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1655" w:type="dxa"/>
          </w:tcPr>
          <w:p w:rsidR="009C7693" w:rsidRDefault="00035477" w:rsidP="002654E8">
            <w:pPr>
              <w:rPr>
                <w:b/>
              </w:rPr>
            </w:pPr>
            <w:r>
              <w:t>integer</w:t>
            </w:r>
          </w:p>
        </w:tc>
        <w:tc>
          <w:tcPr>
            <w:tcW w:w="685" w:type="dxa"/>
          </w:tcPr>
          <w:p w:rsidR="009C7693" w:rsidRPr="007952AA" w:rsidRDefault="009C7693" w:rsidP="002654E8">
            <w:r>
              <w:t>11</w:t>
            </w:r>
          </w:p>
        </w:tc>
        <w:tc>
          <w:tcPr>
            <w:tcW w:w="3055" w:type="dxa"/>
          </w:tcPr>
          <w:p w:rsidR="009C7693" w:rsidRPr="007952AA" w:rsidRDefault="00035477" w:rsidP="002654E8">
            <w:r>
              <w:t>Estimated distance of travel</w:t>
            </w:r>
          </w:p>
        </w:tc>
      </w:tr>
      <w:tr w:rsidR="002654E8" w:rsidTr="002654E8">
        <w:tc>
          <w:tcPr>
            <w:tcW w:w="1525" w:type="dxa"/>
          </w:tcPr>
          <w:p w:rsidR="009C7693" w:rsidRPr="00FE5655" w:rsidRDefault="00035477" w:rsidP="002654E8">
            <w:r>
              <w:t>6</w:t>
            </w:r>
            <w:r w:rsidR="009C7693">
              <w:t>.Driver_id</w:t>
            </w:r>
          </w:p>
        </w:tc>
        <w:tc>
          <w:tcPr>
            <w:tcW w:w="2430" w:type="dxa"/>
          </w:tcPr>
          <w:p w:rsidR="009C7693" w:rsidRDefault="009C7693" w:rsidP="002654E8">
            <w:pPr>
              <w:rPr>
                <w:b/>
              </w:rPr>
            </w:pPr>
            <w:r>
              <w:t>Foreign key</w:t>
            </w:r>
          </w:p>
        </w:tc>
        <w:tc>
          <w:tcPr>
            <w:tcW w:w="1655" w:type="dxa"/>
          </w:tcPr>
          <w:p w:rsidR="009C7693" w:rsidRDefault="009C7693" w:rsidP="002654E8">
            <w:pPr>
              <w:rPr>
                <w:b/>
              </w:rPr>
            </w:pPr>
          </w:p>
        </w:tc>
        <w:tc>
          <w:tcPr>
            <w:tcW w:w="685" w:type="dxa"/>
          </w:tcPr>
          <w:p w:rsidR="009C7693" w:rsidRPr="00E22753" w:rsidRDefault="00332B77" w:rsidP="002654E8">
            <w:r>
              <w:t>15</w:t>
            </w:r>
          </w:p>
        </w:tc>
        <w:tc>
          <w:tcPr>
            <w:tcW w:w="3055" w:type="dxa"/>
          </w:tcPr>
          <w:p w:rsidR="009C7693" w:rsidRPr="00E22753" w:rsidRDefault="009C7693" w:rsidP="002654E8">
            <w:r>
              <w:t>Driver Identifier</w:t>
            </w:r>
          </w:p>
        </w:tc>
      </w:tr>
    </w:tbl>
    <w:p w:rsidR="00DD52C0" w:rsidRDefault="00DD52C0" w:rsidP="00BA4A06"/>
    <w:p w:rsidR="008F7438" w:rsidRDefault="008F7438" w:rsidP="00BA4A06"/>
    <w:p w:rsidR="008F7438" w:rsidRDefault="003D2FFE" w:rsidP="00BA4A06">
      <w:r>
        <w:t xml:space="preserve">           </w:t>
      </w:r>
      <w:r>
        <w:tab/>
      </w:r>
      <w:r>
        <w:tab/>
      </w:r>
      <w:r>
        <w:tab/>
      </w:r>
      <w:r>
        <w:tab/>
      </w:r>
    </w:p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Default="003D2FFE" w:rsidP="00BA4A06"/>
    <w:p w:rsidR="003D2FFE" w:rsidRPr="0073359D" w:rsidRDefault="0085436D" w:rsidP="00BA4A0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228600</wp:posOffset>
                </wp:positionV>
                <wp:extent cx="1276350" cy="95250"/>
                <wp:effectExtent l="0" t="0" r="762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96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05.25pt;margin-top:18pt;width:100.5pt;height: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238125</wp:posOffset>
                </wp:positionV>
                <wp:extent cx="981075" cy="1238250"/>
                <wp:effectExtent l="38100" t="0" r="285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356D0" id="Straight Arrow Connector 59" o:spid="_x0000_s1026" type="#_x0000_t32" style="position:absolute;margin-left:182.25pt;margin-top:18.75pt;width:77.25pt;height:97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133350</wp:posOffset>
                </wp:positionV>
                <wp:extent cx="1495425" cy="200025"/>
                <wp:effectExtent l="38100" t="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92986" id="Straight Arrow Connector 52" o:spid="_x0000_s1026" type="#_x0000_t32" style="position:absolute;margin-left:120pt;margin-top:10.5pt;width:117.75pt;height:15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D2F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-28575</wp:posOffset>
                </wp:positionV>
                <wp:extent cx="86677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FE" w:rsidRPr="003D2FFE" w:rsidRDefault="003D2FFE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2FFE">
                              <w:rPr>
                                <w:b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36.95pt;margin-top:-2.25pt;width:6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" fillcolor="white [3201]" strokecolor="black [3200]" strokeweight="1pt">
                <v:textbox>
                  <w:txbxContent>
                    <w:p w:rsidR="003D2FFE" w:rsidRPr="003D2FFE" w:rsidRDefault="003D2FFE" w:rsidP="003D2FFE">
                      <w:pPr>
                        <w:jc w:val="center"/>
                        <w:rPr>
                          <w:b/>
                        </w:rPr>
                      </w:pPr>
                      <w:r w:rsidRPr="003D2FFE">
                        <w:rPr>
                          <w:b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3D2FFE">
        <w:tab/>
      </w:r>
      <w:r w:rsidR="003D2FFE">
        <w:tab/>
      </w:r>
      <w:r w:rsidR="003D2FFE">
        <w:tab/>
      </w:r>
      <w:r w:rsidR="00647F95">
        <w:t xml:space="preserve">                     </w:t>
      </w:r>
      <w:r w:rsidR="0073359D">
        <w:rPr>
          <w:b/>
        </w:rPr>
        <w:t xml:space="preserve">1                        </w:t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  <w:r w:rsidR="0073359D">
        <w:rPr>
          <w:b/>
        </w:rPr>
        <w:tab/>
      </w:r>
    </w:p>
    <w:p w:rsidR="003D2FFE" w:rsidRPr="0073359D" w:rsidRDefault="004076FB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59F84" wp14:editId="70854159">
                <wp:simplePos x="0" y="0"/>
                <wp:positionH relativeFrom="column">
                  <wp:posOffset>4495800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FB" w:rsidRDefault="004076FB" w:rsidP="004076FB">
                            <w:pPr>
                              <w:jc w:val="center"/>
                            </w:pPr>
                            <w:r>
                              <w:t xml:space="preserve">Profile </w:t>
                            </w:r>
                            <w:proofErr w:type="spellStart"/>
                            <w:r>
                              <w:t>infor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59F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27" type="#_x0000_t4" style="position:absolute;margin-left:354pt;margin-top:2.2pt;width:103.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" fillcolor="white [3201]" strokecolor="black [3200]" strokeweight="1pt">
                <v:textbox>
                  <w:txbxContent>
                    <w:p w:rsidR="004076FB" w:rsidRDefault="004076FB" w:rsidP="004076FB">
                      <w:pPr>
                        <w:jc w:val="center"/>
                      </w:pPr>
                      <w:r>
                        <w:t xml:space="preserve">Profile </w:t>
                      </w:r>
                      <w:proofErr w:type="spellStart"/>
                      <w:r>
                        <w:t>infor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FB927" wp14:editId="6FAEFD2F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314450" cy="857250"/>
                <wp:effectExtent l="19050" t="19050" r="19050" b="38100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FB" w:rsidRDefault="004076FB" w:rsidP="004076FB">
                            <w:pPr>
                              <w:jc w:val="center"/>
                            </w:pPr>
                            <w:r>
                              <w:t xml:space="preserve">Profile </w:t>
                            </w:r>
                            <w:proofErr w:type="spellStart"/>
                            <w:r>
                              <w:t>infor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B927" id="Diamond 41" o:spid="_x0000_s1028" type="#_x0000_t4" style="position:absolute;margin-left:69pt;margin-top:3pt;width:103.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" fillcolor="white [3201]" strokecolor="black [3200]" strokeweight="1pt">
                <v:textbox>
                  <w:txbxContent>
                    <w:p w:rsidR="004076FB" w:rsidRDefault="004076FB" w:rsidP="004076FB">
                      <w:pPr>
                        <w:jc w:val="center"/>
                      </w:pPr>
                      <w:r>
                        <w:t xml:space="preserve">Profile </w:t>
                      </w:r>
                      <w:proofErr w:type="spellStart"/>
                      <w:r>
                        <w:t>infor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rPr>
          <w:b/>
        </w:rPr>
        <w:t>1</w:t>
      </w:r>
    </w:p>
    <w:p w:rsidR="003D2FFE" w:rsidRDefault="0085436D" w:rsidP="004076FB">
      <w:pPr>
        <w:tabs>
          <w:tab w:val="left" w:pos="6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190500</wp:posOffset>
                </wp:positionV>
                <wp:extent cx="295275" cy="971550"/>
                <wp:effectExtent l="57150" t="0" r="285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055D" id="Straight Arrow Connector 53" o:spid="_x0000_s1026" type="#_x0000_t32" style="position:absolute;margin-left:47.25pt;margin-top:15pt;width:23.25pt;height:76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076FB">
        <w:tab/>
      </w:r>
    </w:p>
    <w:p w:rsidR="003D2FFE" w:rsidRPr="0073359D" w:rsidRDefault="0073359D" w:rsidP="00BA4A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</w:rPr>
        <w:t>1</w:t>
      </w:r>
    </w:p>
    <w:p w:rsidR="003D2FFE" w:rsidRDefault="0085436D" w:rsidP="00BA4A0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38735</wp:posOffset>
                </wp:positionV>
                <wp:extent cx="1162050" cy="685800"/>
                <wp:effectExtent l="38100" t="0" r="190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FFA6" id="Straight Arrow Connector 72" o:spid="_x0000_s1026" type="#_x0000_t32" style="position:absolute;margin-left:314.25pt;margin-top:3.05pt;width:91.5pt;height:5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A01A14" w:rsidRPr="0073359D" w:rsidRDefault="003E2A18" w:rsidP="00BA4A0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B65B0" wp14:editId="5848E6A8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1314450" cy="857250"/>
                <wp:effectExtent l="19050" t="19050" r="1905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7F" w:rsidRDefault="0033497F" w:rsidP="0033497F">
                            <w:pPr>
                              <w:jc w:val="center"/>
                            </w:pPr>
                            <w:r>
                              <w:t xml:space="preserve">Profile </w:t>
                            </w:r>
                            <w:proofErr w:type="spellStart"/>
                            <w:r>
                              <w:t>infor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65B0" id="Diamond 43" o:spid="_x0000_s1029" type="#_x0000_t4" style="position:absolute;margin-left:128.25pt;margin-top:2.2pt;width:103.5pt;height:6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" fillcolor="white [3201]" strokecolor="black [3200]" strokeweight="1pt">
                <v:textbox>
                  <w:txbxContent>
                    <w:p w:rsidR="0033497F" w:rsidRDefault="0033497F" w:rsidP="0033497F">
                      <w:pPr>
                        <w:jc w:val="center"/>
                      </w:pPr>
                      <w:r>
                        <w:t xml:space="preserve">Profile </w:t>
                      </w:r>
                      <w:proofErr w:type="spellStart"/>
                      <w:r>
                        <w:t>infor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</w:r>
      <w:r w:rsidR="0073359D">
        <w:tab/>
        <w:t xml:space="preserve">        </w:t>
      </w:r>
      <w:r w:rsidR="0073359D">
        <w:rPr>
          <w:b/>
        </w:rPr>
        <w:t>1</w:t>
      </w:r>
    </w:p>
    <w:p w:rsidR="003D2FFE" w:rsidRDefault="0085436D" w:rsidP="0033497F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238760</wp:posOffset>
                </wp:positionV>
                <wp:extent cx="38100" cy="22860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5F0F" id="Straight Arrow Connector 54" o:spid="_x0000_s1026" type="#_x0000_t32" style="position:absolute;margin-left:48.75pt;margin-top:18.8pt;width:3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23069" wp14:editId="18B80A68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962025" cy="228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FE" w:rsidRPr="003D2FFE" w:rsidRDefault="00E43293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3069" id="Rectangle 15" o:spid="_x0000_s1030" style="position:absolute;margin-left:4.5pt;margin-top:.8pt;width:75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" fillcolor="white [3201]" strokecolor="black [3200]" strokeweight="1pt">
                <v:textbox>
                  <w:txbxContent>
                    <w:p w:rsidR="003D2FFE" w:rsidRPr="003D2FFE" w:rsidRDefault="00E43293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MECHANICS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D79B" wp14:editId="077C4A6D">
                <wp:simplePos x="0" y="0"/>
                <wp:positionH relativeFrom="column">
                  <wp:posOffset>3619500</wp:posOffset>
                </wp:positionH>
                <wp:positionV relativeFrom="paragraph">
                  <wp:posOffset>153035</wp:posOffset>
                </wp:positionV>
                <wp:extent cx="647700" cy="2381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FB" w:rsidRPr="004076FB" w:rsidRDefault="00E43293" w:rsidP="004076F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0D79B" id="Rectangle 40" o:spid="_x0000_s1031" style="position:absolute;margin-left:285pt;margin-top:12.05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" fillcolor="white [3201]" strokecolor="black [3200]" strokeweight="1pt">
                <v:textbox>
                  <w:txbxContent>
                    <w:p w:rsidR="004076FB" w:rsidRPr="004076FB" w:rsidRDefault="00E43293" w:rsidP="004076F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33497F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  <w:r w:rsidR="009B42BC">
        <w:tab/>
      </w:r>
    </w:p>
    <w:p w:rsidR="008F7438" w:rsidRPr="009B42BC" w:rsidRDefault="0085436D" w:rsidP="003E2A18">
      <w:pPr>
        <w:tabs>
          <w:tab w:val="left" w:pos="360"/>
          <w:tab w:val="left" w:pos="867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4276724</wp:posOffset>
                </wp:positionH>
                <wp:positionV relativeFrom="paragraph">
                  <wp:posOffset>10160</wp:posOffset>
                </wp:positionV>
                <wp:extent cx="1647825" cy="19050"/>
                <wp:effectExtent l="0" t="5715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E1EC" id="Straight Arrow Connector 73" o:spid="_x0000_s1026" type="#_x0000_t32" style="position:absolute;margin-left:336.75pt;margin-top:.8pt;width:129.75pt;height: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105410</wp:posOffset>
                </wp:positionV>
                <wp:extent cx="9525" cy="800100"/>
                <wp:effectExtent l="76200" t="0" r="666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1DF1" id="Straight Arrow Connector 70" o:spid="_x0000_s1026" type="#_x0000_t32" style="position:absolute;margin-left:306.75pt;margin-top:8.3pt;width:.75pt;height:63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F8CD5" wp14:editId="79BAA017">
                <wp:simplePos x="0" y="0"/>
                <wp:positionH relativeFrom="column">
                  <wp:posOffset>-47625</wp:posOffset>
                </wp:positionH>
                <wp:positionV relativeFrom="paragraph">
                  <wp:posOffset>170815</wp:posOffset>
                </wp:positionV>
                <wp:extent cx="1419225" cy="5048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18" w:rsidRDefault="003E2A18" w:rsidP="003E2A18">
                            <w:pPr>
                              <w:jc w:val="center"/>
                            </w:pPr>
                            <w:r>
                              <w:t>Work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8CD5" id="Diamond 17" o:spid="_x0000_s1032" type="#_x0000_t4" style="position:absolute;margin-left:-3.75pt;margin-top:13.45pt;width:111.7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" fillcolor="white [3201]" strokecolor="black [3200]" strokeweight="1pt">
                <v:textbox>
                  <w:txbxContent>
                    <w:p w:rsidR="003E2A18" w:rsidRDefault="003E2A18" w:rsidP="003E2A18">
                      <w:pPr>
                        <w:jc w:val="center"/>
                      </w:pPr>
                      <w:r>
                        <w:t>Work 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42D73" wp14:editId="677078E1">
                <wp:simplePos x="0" y="0"/>
                <wp:positionH relativeFrom="column">
                  <wp:posOffset>5095875</wp:posOffset>
                </wp:positionH>
                <wp:positionV relativeFrom="paragraph">
                  <wp:posOffset>27940</wp:posOffset>
                </wp:positionV>
                <wp:extent cx="1682136" cy="962025"/>
                <wp:effectExtent l="19050" t="19050" r="1333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36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7F" w:rsidRDefault="003E2A18" w:rsidP="0033497F">
                            <w:pPr>
                              <w:jc w:val="center"/>
                            </w:pPr>
                            <w:r>
                              <w:t>Provide</w:t>
                            </w:r>
                            <w:r w:rsidR="0033497F">
                              <w:t xml:space="preserve"> requisition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42D73" id="Diamond 6" o:spid="_x0000_s1033" type="#_x0000_t4" style="position:absolute;margin-left:401.25pt;margin-top:2.2pt;width:132.45pt;height:7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" fillcolor="white [3201]" strokecolor="black [3200]" strokeweight="1pt">
                <v:textbox>
                  <w:txbxContent>
                    <w:p w:rsidR="0033497F" w:rsidRDefault="003E2A18" w:rsidP="0033497F">
                      <w:pPr>
                        <w:jc w:val="center"/>
                      </w:pPr>
                      <w:r>
                        <w:t>Provide</w:t>
                      </w:r>
                      <w:r w:rsidR="0033497F">
                        <w:t xml:space="preserve"> requisition</w:t>
                      </w:r>
                    </w:p>
                  </w:txbxContent>
                </v:textbox>
              </v:shape>
            </w:pict>
          </mc:Fallback>
        </mc:AlternateContent>
      </w:r>
      <w:r w:rsidR="0033497F">
        <w:tab/>
      </w:r>
      <w:r w:rsidR="008F147D">
        <w:t xml:space="preserve">        </w:t>
      </w:r>
      <w:r w:rsidR="008F147D">
        <w:rPr>
          <w:b/>
        </w:rPr>
        <w:t>N</w:t>
      </w:r>
      <w:r w:rsidR="009B42BC">
        <w:tab/>
      </w:r>
      <w:r w:rsidR="009B42BC">
        <w:rPr>
          <w:b/>
        </w:rPr>
        <w:t>1</w:t>
      </w:r>
    </w:p>
    <w:p w:rsidR="0033497F" w:rsidRPr="00647F95" w:rsidRDefault="0085436D" w:rsidP="00DA4F8B">
      <w:pPr>
        <w:tabs>
          <w:tab w:val="left" w:pos="28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29210</wp:posOffset>
                </wp:positionV>
                <wp:extent cx="771525" cy="571500"/>
                <wp:effectExtent l="3810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9FE5" id="Straight Arrow Connector 60" o:spid="_x0000_s1026" type="#_x0000_t32" style="position:absolute;margin-left:118.5pt;margin-top:2.3pt;width:60.75pt;height: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133985</wp:posOffset>
                </wp:positionV>
                <wp:extent cx="228600" cy="1847850"/>
                <wp:effectExtent l="57150" t="0" r="190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84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AEBA" id="Straight Arrow Connector 56" o:spid="_x0000_s1026" type="#_x0000_t32" style="position:absolute;margin-left:-20.25pt;margin-top:10.55pt;width:18pt;height:14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2FFE">
        <w:t xml:space="preserve">      </w:t>
      </w:r>
      <w:r w:rsidR="00647F95">
        <w:t xml:space="preserve">            </w:t>
      </w:r>
      <w:r w:rsidR="00647F95">
        <w:tab/>
      </w:r>
      <w:r w:rsidR="009B42BC">
        <w:t xml:space="preserve">      </w:t>
      </w:r>
      <w:r w:rsidR="009B42BC">
        <w:rPr>
          <w:b/>
        </w:rPr>
        <w:t>1</w:t>
      </w:r>
      <w:r w:rsidR="00647F95">
        <w:tab/>
      </w:r>
      <w:r w:rsidR="00647F95">
        <w:tab/>
      </w:r>
      <w:r w:rsidR="00647F95">
        <w:tab/>
      </w:r>
      <w:r w:rsidR="00647F95">
        <w:tab/>
        <w:t xml:space="preserve">    </w:t>
      </w:r>
      <w:r w:rsidR="00647F95">
        <w:rPr>
          <w:b/>
        </w:rPr>
        <w:t>N</w:t>
      </w:r>
    </w:p>
    <w:p w:rsidR="0033497F" w:rsidRPr="008F147D" w:rsidRDefault="008F147D" w:rsidP="0033497F">
      <w:pPr>
        <w:rPr>
          <w:b/>
        </w:rPr>
      </w:pPr>
      <w:r>
        <w:rPr>
          <w:b/>
        </w:rPr>
        <w:t>N</w:t>
      </w:r>
    </w:p>
    <w:p w:rsidR="0033497F" w:rsidRPr="0033497F" w:rsidRDefault="0085436D" w:rsidP="003E2A18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1380A" wp14:editId="791FCEB1">
                <wp:simplePos x="0" y="0"/>
                <wp:positionH relativeFrom="column">
                  <wp:posOffset>5953125</wp:posOffset>
                </wp:positionH>
                <wp:positionV relativeFrom="paragraph">
                  <wp:posOffset>134620</wp:posOffset>
                </wp:positionV>
                <wp:extent cx="28575" cy="552450"/>
                <wp:effectExtent l="38100" t="0" r="666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FA4E" id="Straight Arrow Connector 68" o:spid="_x0000_s1026" type="#_x0000_t32" style="position:absolute;margin-left:468.75pt;margin-top:10.6pt;width:2.25pt;height:4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494E31" wp14:editId="1B498B3D">
                <wp:simplePos x="0" y="0"/>
                <wp:positionH relativeFrom="column">
                  <wp:posOffset>1514475</wp:posOffset>
                </wp:positionH>
                <wp:positionV relativeFrom="paragraph">
                  <wp:posOffset>277495</wp:posOffset>
                </wp:positionV>
                <wp:extent cx="695325" cy="1295400"/>
                <wp:effectExtent l="0" t="0" r="476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12BF" id="Straight Arrow Connector 63" o:spid="_x0000_s1026" type="#_x0000_t32" style="position:absolute;margin-left:119.25pt;margin-top:21.85pt;width:54.75pt;height:10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F6A0A" wp14:editId="2043FB65">
                <wp:simplePos x="0" y="0"/>
                <wp:positionH relativeFrom="column">
                  <wp:posOffset>609600</wp:posOffset>
                </wp:positionH>
                <wp:positionV relativeFrom="paragraph">
                  <wp:posOffset>277495</wp:posOffset>
                </wp:positionV>
                <wp:extent cx="161925" cy="323850"/>
                <wp:effectExtent l="38100" t="0" r="285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6C8D" id="Straight Arrow Connector 57" o:spid="_x0000_s1026" type="#_x0000_t32" style="position:absolute;margin-left:48pt;margin-top:21.85pt;width:12.75pt;height:25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201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00B9C" wp14:editId="619A492B">
                <wp:simplePos x="0" y="0"/>
                <wp:positionH relativeFrom="column">
                  <wp:posOffset>3228975</wp:posOffset>
                </wp:positionH>
                <wp:positionV relativeFrom="paragraph">
                  <wp:posOffset>29210</wp:posOffset>
                </wp:positionV>
                <wp:extent cx="1314450" cy="885825"/>
                <wp:effectExtent l="19050" t="19050" r="19050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7F" w:rsidRDefault="003E2A18" w:rsidP="0033497F">
                            <w:pPr>
                              <w:jc w:val="center"/>
                            </w:pPr>
                            <w:r>
                              <w:t>Booking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0B9C" id="Diamond 45" o:spid="_x0000_s1034" type="#_x0000_t4" style="position:absolute;margin-left:254.25pt;margin-top:2.3pt;width:103.5pt;height:69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" fillcolor="white [3201]" strokecolor="black [3200]" strokeweight="1pt">
                <v:textbox>
                  <w:txbxContent>
                    <w:p w:rsidR="0033497F" w:rsidRDefault="003E2A18" w:rsidP="0033497F">
                      <w:pPr>
                        <w:jc w:val="center"/>
                      </w:pPr>
                      <w:r>
                        <w:t>Booking request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5ED3B" wp14:editId="539ADEE1">
                <wp:simplePos x="0" y="0"/>
                <wp:positionH relativeFrom="column">
                  <wp:posOffset>752475</wp:posOffset>
                </wp:positionH>
                <wp:positionV relativeFrom="paragraph">
                  <wp:posOffset>10795</wp:posOffset>
                </wp:positionV>
                <wp:extent cx="7524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FE" w:rsidRPr="003D2FFE" w:rsidRDefault="007201E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ED3B" id="Rectangle 38" o:spid="_x0000_s1035" style="position:absolute;margin-left:59.25pt;margin-top:.85pt;width:59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" fillcolor="white [3201]" strokecolor="black [3200]" strokeweight="1pt">
                <v:textbox>
                  <w:txbxContent>
                    <w:p w:rsidR="003D2FFE" w:rsidRPr="003D2FFE" w:rsidRDefault="007201E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DRIVERS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tab/>
      </w:r>
    </w:p>
    <w:p w:rsidR="0033497F" w:rsidRPr="00647F95" w:rsidRDefault="00FC3C98" w:rsidP="0033497F">
      <w:r>
        <w:t xml:space="preserve">                    </w:t>
      </w:r>
      <w:r>
        <w:rPr>
          <w:b/>
        </w:rPr>
        <w:t>1</w:t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</w:r>
      <w:r w:rsidR="00647F95">
        <w:rPr>
          <w:b/>
        </w:rPr>
        <w:tab/>
        <w:t xml:space="preserve">           N</w:t>
      </w:r>
    </w:p>
    <w:p w:rsidR="003E2A18" w:rsidRDefault="00E43293" w:rsidP="0033497F">
      <w:pPr>
        <w:tabs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AEAC4" wp14:editId="336D4A07">
                <wp:simplePos x="0" y="0"/>
                <wp:positionH relativeFrom="column">
                  <wp:posOffset>5534025</wp:posOffset>
                </wp:positionH>
                <wp:positionV relativeFrom="paragraph">
                  <wp:posOffset>106045</wp:posOffset>
                </wp:positionV>
                <wp:extent cx="1095375" cy="247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97F" w:rsidRPr="0033497F" w:rsidRDefault="00E43293" w:rsidP="003349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SPARE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EAC4" id="Rectangle 44" o:spid="_x0000_s1036" style="position:absolute;margin-left:435.75pt;margin-top:8.35pt;width:86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" fillcolor="white [3201]" strokecolor="black [3200]" strokeweight="1pt">
                <v:textbox>
                  <w:txbxContent>
                    <w:p w:rsidR="0033497F" w:rsidRPr="0033497F" w:rsidRDefault="00E43293" w:rsidP="0033497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SPARE PARTS</w:t>
                      </w:r>
                    </w:p>
                  </w:txbxContent>
                </v:textbox>
              </v:rect>
            </w:pict>
          </mc:Fallback>
        </mc:AlternateContent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DCCCF" wp14:editId="4666C1A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1171575" cy="533400"/>
                <wp:effectExtent l="19050" t="1905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18" w:rsidRDefault="003E2A18" w:rsidP="003E2A18">
                            <w:pPr>
                              <w:jc w:val="center"/>
                            </w:pPr>
                            <w:r>
                              <w:t>Drives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CCCF" id="Diamond 16" o:spid="_x0000_s1037" type="#_x0000_t4" style="position:absolute;margin-left:0;margin-top:1.5pt;width:92.25pt;height:4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" fillcolor="white [3201]" strokecolor="black [3200]" strokeweight="1pt">
                <v:textbox>
                  <w:txbxContent>
                    <w:p w:rsidR="003E2A18" w:rsidRDefault="003E2A18" w:rsidP="003E2A18">
                      <w:pPr>
                        <w:jc w:val="center"/>
                      </w:pPr>
                      <w:r>
                        <w:t>Drives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95">
        <w:t xml:space="preserve">                                                                       </w:t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647F95">
        <w:tab/>
      </w:r>
      <w:r w:rsidR="0033497F">
        <w:tab/>
      </w:r>
    </w:p>
    <w:p w:rsidR="003E2A18" w:rsidRPr="003E2A18" w:rsidRDefault="0085436D" w:rsidP="003E2A1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58420</wp:posOffset>
                </wp:positionV>
                <wp:extent cx="504825" cy="628650"/>
                <wp:effectExtent l="0" t="0" r="6667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6724" id="Straight Arrow Connector 69" o:spid="_x0000_s1026" type="#_x0000_t32" style="position:absolute;margin-left:306pt;margin-top:4.6pt;width:39.75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267970</wp:posOffset>
                </wp:positionV>
                <wp:extent cx="38100" cy="285750"/>
                <wp:effectExtent l="571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DF197" id="Straight Arrow Connector 58" o:spid="_x0000_s1026" type="#_x0000_t32" style="position:absolute;margin-left:44.25pt;margin-top:21.1pt;width:3pt;height:22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E2A18" w:rsidRPr="009B42BC" w:rsidRDefault="0085436D" w:rsidP="003E2A1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E84F7" wp14:editId="4D6F9C98">
                <wp:simplePos x="0" y="0"/>
                <wp:positionH relativeFrom="column">
                  <wp:posOffset>-266700</wp:posOffset>
                </wp:positionH>
                <wp:positionV relativeFrom="paragraph">
                  <wp:posOffset>268605</wp:posOffset>
                </wp:positionV>
                <wp:extent cx="85725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FE" w:rsidRPr="003D2FFE" w:rsidRDefault="007201E6" w:rsidP="003D2FF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E84F7" id="Rectangle 39" o:spid="_x0000_s1038" style="position:absolute;margin-left:-21pt;margin-top:21.15pt;width:67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" fillcolor="white [3201]" strokecolor="black [3200]" strokeweight="1pt">
                <v:textbox>
                  <w:txbxContent>
                    <w:p w:rsidR="003D2FFE" w:rsidRPr="003D2FFE" w:rsidRDefault="007201E6" w:rsidP="003D2FF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VEHICLES</w:t>
                      </w:r>
                    </w:p>
                  </w:txbxContent>
                </v:textbox>
              </v:rect>
            </w:pict>
          </mc:Fallback>
        </mc:AlternateContent>
      </w:r>
      <w:r w:rsidR="00647F95">
        <w:t xml:space="preserve">              </w:t>
      </w:r>
      <w:r w:rsidR="00647F95">
        <w:rPr>
          <w:b/>
        </w:rPr>
        <w:t>1</w:t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</w:r>
      <w:r w:rsidR="009B42BC">
        <w:rPr>
          <w:b/>
        </w:rPr>
        <w:tab/>
        <w:t xml:space="preserve">          N</w:t>
      </w:r>
      <w:bookmarkStart w:id="365" w:name="_GoBack"/>
      <w:bookmarkEnd w:id="365"/>
    </w:p>
    <w:p w:rsidR="003E2A18" w:rsidRPr="003E2A18" w:rsidRDefault="0085436D" w:rsidP="003E2A1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230505</wp:posOffset>
                </wp:positionV>
                <wp:extent cx="38100" cy="666750"/>
                <wp:effectExtent l="38100" t="0" r="952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332D" id="Straight Arrow Connector 61" o:spid="_x0000_s1026" type="#_x0000_t32" style="position:absolute;margin-left:47.25pt;margin-top:18.15pt;width:3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4329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3876676</wp:posOffset>
                </wp:positionH>
                <wp:positionV relativeFrom="paragraph">
                  <wp:posOffset>116205</wp:posOffset>
                </wp:positionV>
                <wp:extent cx="10858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293" w:rsidRPr="00E43293" w:rsidRDefault="00E43293" w:rsidP="00E43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39" style="position:absolute;margin-left:305.25pt;margin-top:9.15pt;width:85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" fillcolor="white [3201]" strokecolor="black [3200]" strokeweight="1pt">
                <v:textbox>
                  <w:txbxContent>
                    <w:p w:rsidR="00E43293" w:rsidRPr="00E43293" w:rsidRDefault="00E43293" w:rsidP="00E432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 w:rsidR="007201E6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49DFA" wp14:editId="5F2D5CF4">
                <wp:simplePos x="0" y="0"/>
                <wp:positionH relativeFrom="margin">
                  <wp:posOffset>1552575</wp:posOffset>
                </wp:positionH>
                <wp:positionV relativeFrom="paragraph">
                  <wp:posOffset>125731</wp:posOffset>
                </wp:positionV>
                <wp:extent cx="1266825" cy="857250"/>
                <wp:effectExtent l="19050" t="19050" r="28575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18" w:rsidRPr="003E2A18" w:rsidRDefault="003E2A18" w:rsidP="003E2A18">
                            <w:pPr>
                              <w:jc w:val="center"/>
                            </w:pPr>
                            <w:r>
                              <w:t>Driver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9DFA" id="Diamond 47" o:spid="_x0000_s1040" type="#_x0000_t4" style="position:absolute;margin-left:122.25pt;margin-top:9.9pt;width:99.75pt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" fillcolor="white [3201]" strokecolor="black [3200]" strokeweight="1pt">
                <v:textbox>
                  <w:txbxContent>
                    <w:p w:rsidR="003E2A18" w:rsidRPr="003E2A18" w:rsidRDefault="003E2A18" w:rsidP="003E2A18">
                      <w:pPr>
                        <w:jc w:val="center"/>
                      </w:pPr>
                      <w:r>
                        <w:t>Driver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2A18" w:rsidRPr="003E2A18" w:rsidRDefault="0085436D" w:rsidP="003E2A18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87630</wp:posOffset>
                </wp:positionV>
                <wp:extent cx="314325" cy="714375"/>
                <wp:effectExtent l="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4E74" id="Straight Arrow Connector 67" o:spid="_x0000_s1026" type="#_x0000_t32" style="position:absolute;margin-left:355.5pt;margin-top:6.9pt;width:24.75pt;height:5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E2A18">
        <w:tab/>
      </w:r>
    </w:p>
    <w:p w:rsidR="003E2A18" w:rsidRDefault="003E2A18" w:rsidP="003E2A18"/>
    <w:p w:rsidR="00E43293" w:rsidRDefault="0085436D" w:rsidP="003E2A18">
      <w:pPr>
        <w:tabs>
          <w:tab w:val="left" w:pos="1680"/>
          <w:tab w:val="left" w:pos="3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125730</wp:posOffset>
                </wp:positionV>
                <wp:extent cx="447675" cy="1657350"/>
                <wp:effectExtent l="0" t="0" r="6667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BB3EB" id="Straight Arrow Connector 65" o:spid="_x0000_s1026" type="#_x0000_t32" style="position:absolute;margin-left:172.5pt;margin-top:9.9pt;width:35.25pt;height:13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A21C0" wp14:editId="3D6D9818">
                <wp:simplePos x="0" y="0"/>
                <wp:positionH relativeFrom="column">
                  <wp:posOffset>4057650</wp:posOffset>
                </wp:positionH>
                <wp:positionV relativeFrom="paragraph">
                  <wp:posOffset>240030</wp:posOffset>
                </wp:positionV>
                <wp:extent cx="1539240" cy="742950"/>
                <wp:effectExtent l="19050" t="19050" r="4191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293" w:rsidRDefault="00E43293" w:rsidP="00E43293">
                            <w:pPr>
                              <w:jc w:val="center"/>
                            </w:pPr>
                            <w: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21C0" id="Diamond 51" o:spid="_x0000_s1041" type="#_x0000_t4" style="position:absolute;margin-left:319.5pt;margin-top:18.9pt;width:121.2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" fillcolor="white [3201]" strokecolor="black [3200]" strokeweight="1pt">
                <v:textbox>
                  <w:txbxContent>
                    <w:p w:rsidR="00E43293" w:rsidRDefault="00E43293" w:rsidP="00E43293">
                      <w:pPr>
                        <w:jc w:val="center"/>
                      </w:pPr>
                      <w:r>
                        <w:t>Allocation</w:t>
                      </w:r>
                    </w:p>
                  </w:txbxContent>
                </v:textbox>
              </v:shape>
            </w:pict>
          </mc:Fallback>
        </mc:AlternateContent>
      </w:r>
      <w:r w:rsidR="003E2A18">
        <w:tab/>
      </w:r>
      <w:r w:rsidR="003E2A18">
        <w:tab/>
      </w:r>
      <w:r w:rsidR="003E2A18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36C1F" wp14:editId="4BB7BC3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1266825" cy="923925"/>
                <wp:effectExtent l="19050" t="19050" r="285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A18" w:rsidRPr="003E2A18" w:rsidRDefault="007201E6" w:rsidP="003E2A18">
                            <w:pPr>
                              <w:jc w:val="center"/>
                            </w:pPr>
                            <w:r>
                              <w:t>Vehicle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6C1F" id="Diamond 48" o:spid="_x0000_s1042" type="#_x0000_t4" style="position:absolute;margin-left:0;margin-top:1.45pt;width:99.75pt;height:7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" fillcolor="white [3201]" strokecolor="black [3200]" strokeweight="1pt">
                <v:textbox>
                  <w:txbxContent>
                    <w:p w:rsidR="003E2A18" w:rsidRPr="003E2A18" w:rsidRDefault="007201E6" w:rsidP="003E2A18">
                      <w:pPr>
                        <w:jc w:val="center"/>
                      </w:pPr>
                      <w:r>
                        <w:t>Vehicle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4F8B" w:rsidRPr="00E43293" w:rsidRDefault="0085436D" w:rsidP="00E43293">
      <w:pPr>
        <w:tabs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716915</wp:posOffset>
                </wp:positionV>
                <wp:extent cx="1590675" cy="752475"/>
                <wp:effectExtent l="38100" t="0" r="28575" b="666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665B" id="Straight Arrow Connector 66" o:spid="_x0000_s1026" type="#_x0000_t32" style="position:absolute;margin-left:255pt;margin-top:56.45pt;width:125.25pt;height:59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212090</wp:posOffset>
                </wp:positionV>
                <wp:extent cx="828675" cy="1276350"/>
                <wp:effectExtent l="0" t="0" r="4762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28B9" id="Straight Arrow Connector 64" o:spid="_x0000_s1026" type="#_x0000_t32" style="position:absolute;margin-left:100.5pt;margin-top:16.7pt;width:65.25pt;height:10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qF2gEAAPsDAAAOAAAAZHJzL2Uyb0RvYy54bWysU9uO0zAQfUfiHyy/0ySF7VZ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432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0F9D" wp14:editId="69CBF9DC">
                <wp:simplePos x="0" y="0"/>
                <wp:positionH relativeFrom="column">
                  <wp:posOffset>2105025</wp:posOffset>
                </wp:positionH>
                <wp:positionV relativeFrom="paragraph">
                  <wp:posOffset>1478915</wp:posOffset>
                </wp:positionV>
                <wp:extent cx="1162050" cy="4191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1E6" w:rsidRPr="007201E6" w:rsidRDefault="007201E6" w:rsidP="007201E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80F9D" id="Rectangle 49" o:spid="_x0000_s1043" style="position:absolute;margin-left:165.75pt;margin-top:116.45pt;width:91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aaawIAAB8FAAAOAAAAZHJzL2Uyb0RvYy54bWysVEtv2zAMvg/YfxB0X20Ha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" fillcolor="white [3201]" strokecolor="black [3200]" strokeweight="1pt">
                <v:textbox>
                  <w:txbxContent>
                    <w:p w:rsidR="007201E6" w:rsidRPr="007201E6" w:rsidRDefault="007201E6" w:rsidP="007201E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 ALLOCATION</w:t>
                      </w:r>
                    </w:p>
                  </w:txbxContent>
                </v:textbox>
              </v:rect>
            </w:pict>
          </mc:Fallback>
        </mc:AlternateContent>
      </w:r>
      <w:r w:rsidR="00E43293">
        <w:tab/>
      </w:r>
    </w:p>
    <w:sectPr w:rsidR="00DA4F8B" w:rsidRPr="00E4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322D6"/>
    <w:multiLevelType w:val="hybridMultilevel"/>
    <w:tmpl w:val="443C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4"/>
    <w:rsid w:val="00035477"/>
    <w:rsid w:val="000A2FD1"/>
    <w:rsid w:val="000B101B"/>
    <w:rsid w:val="000C4465"/>
    <w:rsid w:val="000D6D76"/>
    <w:rsid w:val="000F517E"/>
    <w:rsid w:val="00193CBB"/>
    <w:rsid w:val="001D5930"/>
    <w:rsid w:val="001F02F4"/>
    <w:rsid w:val="002654E8"/>
    <w:rsid w:val="002668C2"/>
    <w:rsid w:val="00291067"/>
    <w:rsid w:val="002E4CD8"/>
    <w:rsid w:val="00332B77"/>
    <w:rsid w:val="0033497F"/>
    <w:rsid w:val="003A3263"/>
    <w:rsid w:val="003D2FFE"/>
    <w:rsid w:val="003E2A18"/>
    <w:rsid w:val="003F4260"/>
    <w:rsid w:val="004076FB"/>
    <w:rsid w:val="004F3DEE"/>
    <w:rsid w:val="005657DC"/>
    <w:rsid w:val="00647F95"/>
    <w:rsid w:val="006E2D49"/>
    <w:rsid w:val="007120CF"/>
    <w:rsid w:val="007201E6"/>
    <w:rsid w:val="0073359D"/>
    <w:rsid w:val="007952AA"/>
    <w:rsid w:val="007F2A79"/>
    <w:rsid w:val="00816D7F"/>
    <w:rsid w:val="0085436D"/>
    <w:rsid w:val="008F147D"/>
    <w:rsid w:val="008F7438"/>
    <w:rsid w:val="00910324"/>
    <w:rsid w:val="00917526"/>
    <w:rsid w:val="00937DB8"/>
    <w:rsid w:val="009847FE"/>
    <w:rsid w:val="009B42BC"/>
    <w:rsid w:val="009C7693"/>
    <w:rsid w:val="00A01A14"/>
    <w:rsid w:val="00A52C2A"/>
    <w:rsid w:val="00AA6FE1"/>
    <w:rsid w:val="00AF2FB7"/>
    <w:rsid w:val="00B52DE0"/>
    <w:rsid w:val="00BA4A06"/>
    <w:rsid w:val="00C14534"/>
    <w:rsid w:val="00C52385"/>
    <w:rsid w:val="00C734DF"/>
    <w:rsid w:val="00C75B91"/>
    <w:rsid w:val="00C9690C"/>
    <w:rsid w:val="00D66781"/>
    <w:rsid w:val="00DA4F8B"/>
    <w:rsid w:val="00DD52C0"/>
    <w:rsid w:val="00DF0F51"/>
    <w:rsid w:val="00E22753"/>
    <w:rsid w:val="00E43293"/>
    <w:rsid w:val="00F4583E"/>
    <w:rsid w:val="00F53BF5"/>
    <w:rsid w:val="00F715D5"/>
    <w:rsid w:val="00FC3C98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DCA2"/>
  <w15:chartTrackingRefBased/>
  <w15:docId w15:val="{2C6277FA-6BA3-41D0-A740-415D62F9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06"/>
    <w:pPr>
      <w:ind w:left="720"/>
      <w:contextualSpacing/>
    </w:pPr>
  </w:style>
  <w:style w:type="table" w:styleId="TableGrid">
    <w:name w:val="Table Grid"/>
    <w:basedOn w:val="TableNormal"/>
    <w:uiPriority w:val="39"/>
    <w:rsid w:val="00266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FBCC4-26B7-4D03-A14F-FC5EB9D3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2018-06-26T09:36:00Z</dcterms:created>
  <dcterms:modified xsi:type="dcterms:W3CDTF">2018-06-29T08:55:00Z</dcterms:modified>
</cp:coreProperties>
</file>