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06" w:rsidRDefault="00BA4A06">
      <w:pPr>
        <w:rPr>
          <w:b/>
          <w:u w:val="single"/>
        </w:rPr>
      </w:pPr>
      <w:r>
        <w:t xml:space="preserve">                             </w:t>
      </w:r>
      <w:r>
        <w:rPr>
          <w:b/>
          <w:u w:val="single"/>
        </w:rPr>
        <w:t>DATABASE FOR EGERTON UNIVERSITY TRANSPORT MANAGEMENT SYSTEM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PAUL CYRIL OYUNGU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S13/21403/14</w:t>
      </w:r>
    </w:p>
    <w:p w:rsidR="00BA4A06" w:rsidRDefault="00BA4A06">
      <w:pPr>
        <w:rPr>
          <w:b/>
        </w:rPr>
      </w:pPr>
    </w:p>
    <w:p w:rsidR="00BA4A06" w:rsidRDefault="00BA4A06">
      <w:r>
        <w:t>There are seven tables: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Users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Drivers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Vehicles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Mechanics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Items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Requests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Bookings</w:t>
      </w:r>
    </w:p>
    <w:p w:rsidR="00BA4A06" w:rsidRDefault="00BA4A06" w:rsidP="00BA4A06">
      <w:pPr>
        <w:rPr>
          <w:b/>
          <w:u w:val="single"/>
        </w:rPr>
      </w:pPr>
      <w:r>
        <w:rPr>
          <w:b/>
          <w:u w:val="single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2668C2" w:rsidTr="002668C2">
        <w:tc>
          <w:tcPr>
            <w:tcW w:w="1525" w:type="dxa"/>
          </w:tcPr>
          <w:p w:rsidR="002668C2" w:rsidRPr="002668C2" w:rsidRDefault="002668C2" w:rsidP="00BA4A06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68C2" w:rsidTr="002668C2">
        <w:tc>
          <w:tcPr>
            <w:tcW w:w="1525" w:type="dxa"/>
          </w:tcPr>
          <w:p w:rsidR="002668C2" w:rsidRPr="002668C2" w:rsidRDefault="002668C2" w:rsidP="00BA4A06">
            <w:r>
              <w:t>1.StaffId</w:t>
            </w:r>
          </w:p>
        </w:tc>
        <w:tc>
          <w:tcPr>
            <w:tcW w:w="1350" w:type="dxa"/>
          </w:tcPr>
          <w:p w:rsidR="002668C2" w:rsidRPr="002668C2" w:rsidRDefault="002668C2" w:rsidP="00BA4A06">
            <w:r>
              <w:t>Primary key</w:t>
            </w:r>
          </w:p>
        </w:tc>
        <w:tc>
          <w:tcPr>
            <w:tcW w:w="2735" w:type="dxa"/>
          </w:tcPr>
          <w:p w:rsidR="002668C2" w:rsidRPr="002668C2" w:rsidRDefault="002668C2" w:rsidP="00BA4A06">
            <w:r>
              <w:t>Character varying</w:t>
            </w:r>
          </w:p>
        </w:tc>
        <w:tc>
          <w:tcPr>
            <w:tcW w:w="685" w:type="dxa"/>
          </w:tcPr>
          <w:p w:rsidR="002668C2" w:rsidRPr="002668C2" w:rsidRDefault="002668C2" w:rsidP="00BA4A06">
            <w:r>
              <w:t>15</w:t>
            </w:r>
          </w:p>
        </w:tc>
        <w:tc>
          <w:tcPr>
            <w:tcW w:w="3055" w:type="dxa"/>
          </w:tcPr>
          <w:p w:rsidR="002668C2" w:rsidRPr="00C52385" w:rsidRDefault="00C52385" w:rsidP="00BA4A06">
            <w:r>
              <w:t>Staff id of the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2.Contact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15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Contact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3.Email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Email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4.Password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Password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C52385">
            <w:r>
              <w:t>5.</w:t>
            </w:r>
            <w:r w:rsidR="007952AA">
              <w:t>Department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2668C2" w:rsidRPr="007952AA" w:rsidRDefault="00332B77" w:rsidP="00BA4A06">
            <w:r>
              <w:t>100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>Department of user</w:t>
            </w:r>
          </w:p>
        </w:tc>
      </w:tr>
      <w:tr w:rsidR="002668C2" w:rsidTr="002668C2">
        <w:tc>
          <w:tcPr>
            <w:tcW w:w="1525" w:type="dxa"/>
          </w:tcPr>
          <w:p w:rsidR="002668C2" w:rsidRPr="00C52385" w:rsidRDefault="00C52385" w:rsidP="00BA4A06">
            <w:r>
              <w:t>6. User_type</w:t>
            </w: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Pr="00C52385" w:rsidRDefault="00C52385" w:rsidP="00BA4A06">
            <w:r>
              <w:t>SmallInt</w:t>
            </w:r>
          </w:p>
        </w:tc>
        <w:tc>
          <w:tcPr>
            <w:tcW w:w="685" w:type="dxa"/>
          </w:tcPr>
          <w:p w:rsidR="002668C2" w:rsidRPr="007952AA" w:rsidRDefault="007952AA" w:rsidP="00BA4A06">
            <w:r>
              <w:t>1</w:t>
            </w:r>
          </w:p>
        </w:tc>
        <w:tc>
          <w:tcPr>
            <w:tcW w:w="3055" w:type="dxa"/>
          </w:tcPr>
          <w:p w:rsidR="002668C2" w:rsidRPr="007952AA" w:rsidRDefault="007952AA" w:rsidP="00BA4A06">
            <w:r>
              <w:t xml:space="preserve">The category of user </w:t>
            </w:r>
          </w:p>
        </w:tc>
      </w:tr>
      <w:tr w:rsidR="002668C2" w:rsidTr="002668C2">
        <w:tc>
          <w:tcPr>
            <w:tcW w:w="1525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1350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735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685" w:type="dxa"/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3055" w:type="dxa"/>
          </w:tcPr>
          <w:p w:rsidR="002668C2" w:rsidRDefault="002668C2" w:rsidP="00BA4A06">
            <w:pPr>
              <w:rPr>
                <w:b/>
              </w:rPr>
            </w:pPr>
          </w:p>
        </w:tc>
      </w:tr>
    </w:tbl>
    <w:p w:rsidR="00BA4A06" w:rsidRDefault="00BA4A06" w:rsidP="00BA4A06">
      <w:pPr>
        <w:rPr>
          <w:b/>
        </w:rPr>
      </w:pPr>
    </w:p>
    <w:p w:rsidR="00BA4A06" w:rsidRDefault="007952AA" w:rsidP="00BA4A06">
      <w:pPr>
        <w:rPr>
          <w:b/>
          <w:u w:val="single"/>
        </w:rPr>
      </w:pPr>
      <w:r>
        <w:rPr>
          <w:b/>
          <w:u w:val="single"/>
        </w:rP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7952AA" w:rsidTr="002654E8">
        <w:tc>
          <w:tcPr>
            <w:tcW w:w="1525" w:type="dxa"/>
          </w:tcPr>
          <w:p w:rsidR="007952AA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7952AA">
              <w:rPr>
                <w:b/>
              </w:rPr>
              <w:t>olumn</w:t>
            </w:r>
          </w:p>
        </w:tc>
        <w:tc>
          <w:tcPr>
            <w:tcW w:w="1350" w:type="dxa"/>
          </w:tcPr>
          <w:p w:rsidR="007952AA" w:rsidRDefault="007952AA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7952AA" w:rsidRDefault="007952AA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7952AA" w:rsidRDefault="007952AA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7952AA" w:rsidRDefault="007952AA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7952AA" w:rsidTr="002654E8">
        <w:tc>
          <w:tcPr>
            <w:tcW w:w="1525" w:type="dxa"/>
          </w:tcPr>
          <w:p w:rsidR="007952AA" w:rsidRPr="002668C2" w:rsidRDefault="007952AA" w:rsidP="002654E8">
            <w:r>
              <w:t>1.StaffId</w:t>
            </w:r>
          </w:p>
        </w:tc>
        <w:tc>
          <w:tcPr>
            <w:tcW w:w="1350" w:type="dxa"/>
          </w:tcPr>
          <w:p w:rsidR="007952AA" w:rsidRPr="002668C2" w:rsidRDefault="007952AA" w:rsidP="002654E8">
            <w:r>
              <w:t>Primary key</w:t>
            </w:r>
          </w:p>
        </w:tc>
        <w:tc>
          <w:tcPr>
            <w:tcW w:w="2735" w:type="dxa"/>
          </w:tcPr>
          <w:p w:rsidR="007952AA" w:rsidRPr="002668C2" w:rsidRDefault="007952AA" w:rsidP="002654E8">
            <w:r>
              <w:t>Character varying</w:t>
            </w:r>
          </w:p>
        </w:tc>
        <w:tc>
          <w:tcPr>
            <w:tcW w:w="685" w:type="dxa"/>
          </w:tcPr>
          <w:p w:rsidR="007952AA" w:rsidRPr="002668C2" w:rsidRDefault="007952AA" w:rsidP="002654E8">
            <w:r>
              <w:t>15</w:t>
            </w:r>
          </w:p>
        </w:tc>
        <w:tc>
          <w:tcPr>
            <w:tcW w:w="3055" w:type="dxa"/>
          </w:tcPr>
          <w:p w:rsidR="007952AA" w:rsidRPr="00C52385" w:rsidRDefault="007952AA" w:rsidP="002654E8">
            <w:r>
              <w:t>Staff id of the driver</w:t>
            </w:r>
          </w:p>
        </w:tc>
      </w:tr>
      <w:tr w:rsidR="007952AA" w:rsidTr="002654E8">
        <w:tc>
          <w:tcPr>
            <w:tcW w:w="1525" w:type="dxa"/>
          </w:tcPr>
          <w:p w:rsidR="007952AA" w:rsidRPr="00C52385" w:rsidRDefault="007952AA" w:rsidP="002654E8">
            <w:r>
              <w:t>2.Contact</w:t>
            </w:r>
          </w:p>
        </w:tc>
        <w:tc>
          <w:tcPr>
            <w:tcW w:w="1350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7952AA" w:rsidP="002654E8">
            <w:r>
              <w:t>15</w:t>
            </w:r>
          </w:p>
        </w:tc>
        <w:tc>
          <w:tcPr>
            <w:tcW w:w="3055" w:type="dxa"/>
          </w:tcPr>
          <w:p w:rsidR="007952AA" w:rsidRPr="007952AA" w:rsidRDefault="007952AA" w:rsidP="002654E8">
            <w:r>
              <w:t>Contact of driver</w:t>
            </w:r>
          </w:p>
        </w:tc>
      </w:tr>
      <w:tr w:rsidR="007952AA" w:rsidTr="002654E8">
        <w:tc>
          <w:tcPr>
            <w:tcW w:w="1525" w:type="dxa"/>
          </w:tcPr>
          <w:p w:rsidR="007952AA" w:rsidRPr="00C52385" w:rsidRDefault="007952AA" w:rsidP="002654E8">
            <w:r>
              <w:t>3.Email</w:t>
            </w:r>
          </w:p>
        </w:tc>
        <w:tc>
          <w:tcPr>
            <w:tcW w:w="1350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7952AA" w:rsidP="002654E8">
            <w:r>
              <w:t>100</w:t>
            </w:r>
          </w:p>
        </w:tc>
        <w:tc>
          <w:tcPr>
            <w:tcW w:w="3055" w:type="dxa"/>
          </w:tcPr>
          <w:p w:rsidR="007952AA" w:rsidRPr="007952AA" w:rsidRDefault="007952AA" w:rsidP="002654E8">
            <w:r>
              <w:t>Email of driver</w:t>
            </w:r>
          </w:p>
        </w:tc>
      </w:tr>
      <w:tr w:rsidR="007952AA" w:rsidTr="002654E8">
        <w:tc>
          <w:tcPr>
            <w:tcW w:w="1525" w:type="dxa"/>
          </w:tcPr>
          <w:p w:rsidR="007952AA" w:rsidRPr="00C52385" w:rsidRDefault="007952AA" w:rsidP="002654E8">
            <w:r>
              <w:t>4.Name</w:t>
            </w:r>
          </w:p>
        </w:tc>
        <w:tc>
          <w:tcPr>
            <w:tcW w:w="1350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7952AA" w:rsidP="002654E8">
            <w:r>
              <w:t>100</w:t>
            </w:r>
          </w:p>
        </w:tc>
        <w:tc>
          <w:tcPr>
            <w:tcW w:w="3055" w:type="dxa"/>
          </w:tcPr>
          <w:p w:rsidR="007952AA" w:rsidRPr="007952AA" w:rsidRDefault="007952AA" w:rsidP="002654E8">
            <w:r>
              <w:t>Name of the driver</w:t>
            </w:r>
          </w:p>
        </w:tc>
      </w:tr>
      <w:tr w:rsidR="007952AA" w:rsidTr="002654E8">
        <w:tc>
          <w:tcPr>
            <w:tcW w:w="1525" w:type="dxa"/>
          </w:tcPr>
          <w:p w:rsidR="007952AA" w:rsidRPr="00C52385" w:rsidRDefault="007952AA" w:rsidP="002654E8">
            <w:r>
              <w:t>5.Availability</w:t>
            </w:r>
          </w:p>
        </w:tc>
        <w:tc>
          <w:tcPr>
            <w:tcW w:w="1350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7952AA" w:rsidRPr="007952AA" w:rsidRDefault="00332B77" w:rsidP="002654E8">
            <w:r>
              <w:t>40</w:t>
            </w:r>
          </w:p>
        </w:tc>
        <w:tc>
          <w:tcPr>
            <w:tcW w:w="3055" w:type="dxa"/>
          </w:tcPr>
          <w:p w:rsidR="007952AA" w:rsidRPr="007952AA" w:rsidRDefault="007952AA" w:rsidP="002654E8">
            <w:r>
              <w:t>Availability of the driver</w:t>
            </w:r>
          </w:p>
        </w:tc>
      </w:tr>
      <w:tr w:rsidR="007952AA" w:rsidTr="002654E8">
        <w:tc>
          <w:tcPr>
            <w:tcW w:w="1525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1350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7952AA" w:rsidRDefault="007952AA" w:rsidP="002654E8">
            <w:pPr>
              <w:rPr>
                <w:b/>
              </w:rPr>
            </w:pPr>
          </w:p>
        </w:tc>
        <w:tc>
          <w:tcPr>
            <w:tcW w:w="3055" w:type="dxa"/>
          </w:tcPr>
          <w:p w:rsidR="007952AA" w:rsidRDefault="007952AA" w:rsidP="002654E8">
            <w:pPr>
              <w:rPr>
                <w:b/>
              </w:rPr>
            </w:pPr>
          </w:p>
        </w:tc>
      </w:tr>
    </w:tbl>
    <w:p w:rsidR="007952AA" w:rsidRDefault="007952AA" w:rsidP="007952AA">
      <w:pPr>
        <w:rPr>
          <w:b/>
        </w:rPr>
      </w:pPr>
    </w:p>
    <w:p w:rsidR="00F53BF5" w:rsidRDefault="00F53BF5" w:rsidP="007952AA">
      <w:pPr>
        <w:rPr>
          <w:b/>
          <w:u w:val="single"/>
        </w:rPr>
      </w:pPr>
      <w:r>
        <w:rPr>
          <w:b/>
          <w:u w:val="single"/>
        </w:rPr>
        <w:t>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9"/>
        <w:gridCol w:w="2731"/>
        <w:gridCol w:w="685"/>
        <w:gridCol w:w="3050"/>
      </w:tblGrid>
      <w:tr w:rsidR="00F53BF5" w:rsidTr="002654E8">
        <w:tc>
          <w:tcPr>
            <w:tcW w:w="1525" w:type="dxa"/>
          </w:tcPr>
          <w:p w:rsidR="00F53BF5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F53BF5">
              <w:rPr>
                <w:b/>
              </w:rPr>
              <w:t>olumn</w:t>
            </w:r>
          </w:p>
        </w:tc>
        <w:tc>
          <w:tcPr>
            <w:tcW w:w="1350" w:type="dxa"/>
          </w:tcPr>
          <w:p w:rsidR="00F53BF5" w:rsidRDefault="00F53BF5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F53BF5" w:rsidRDefault="00F53BF5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F53BF5" w:rsidRDefault="00F53BF5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F53BF5" w:rsidRDefault="00F53BF5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53BF5" w:rsidTr="002654E8">
        <w:tc>
          <w:tcPr>
            <w:tcW w:w="1525" w:type="dxa"/>
          </w:tcPr>
          <w:p w:rsidR="00F53BF5" w:rsidRPr="002668C2" w:rsidRDefault="00332B77" w:rsidP="002654E8">
            <w:r>
              <w:t>1.Mechanic_</w:t>
            </w:r>
            <w:r w:rsidR="00F53BF5">
              <w:t>Id</w:t>
            </w:r>
          </w:p>
        </w:tc>
        <w:tc>
          <w:tcPr>
            <w:tcW w:w="1350" w:type="dxa"/>
          </w:tcPr>
          <w:p w:rsidR="00F53BF5" w:rsidRPr="002668C2" w:rsidRDefault="00F53BF5" w:rsidP="002654E8">
            <w:r>
              <w:t>Primary key</w:t>
            </w:r>
          </w:p>
        </w:tc>
        <w:tc>
          <w:tcPr>
            <w:tcW w:w="2735" w:type="dxa"/>
          </w:tcPr>
          <w:p w:rsidR="00F53BF5" w:rsidRPr="002668C2" w:rsidRDefault="00332B77" w:rsidP="002654E8">
            <w:r>
              <w:t>integer</w:t>
            </w:r>
          </w:p>
        </w:tc>
        <w:tc>
          <w:tcPr>
            <w:tcW w:w="685" w:type="dxa"/>
          </w:tcPr>
          <w:p w:rsidR="00F53BF5" w:rsidRPr="002668C2" w:rsidRDefault="00332B77" w:rsidP="002654E8">
            <w:r>
              <w:t>11</w:t>
            </w:r>
          </w:p>
        </w:tc>
        <w:tc>
          <w:tcPr>
            <w:tcW w:w="3055" w:type="dxa"/>
          </w:tcPr>
          <w:p w:rsidR="00F53BF5" w:rsidRPr="00C52385" w:rsidRDefault="00332B77" w:rsidP="002654E8">
            <w:r>
              <w:t>Unique identifier</w:t>
            </w:r>
            <w:r w:rsidR="00AA6FE1">
              <w:t xml:space="preserve"> of the mechanic</w:t>
            </w:r>
          </w:p>
        </w:tc>
      </w:tr>
      <w:tr w:rsidR="00F53BF5" w:rsidTr="002654E8">
        <w:tc>
          <w:tcPr>
            <w:tcW w:w="1525" w:type="dxa"/>
          </w:tcPr>
          <w:p w:rsidR="00F53BF5" w:rsidRPr="00C52385" w:rsidRDefault="00F53BF5" w:rsidP="002654E8">
            <w:r>
              <w:t>2.Contact</w:t>
            </w:r>
          </w:p>
        </w:tc>
        <w:tc>
          <w:tcPr>
            <w:tcW w:w="1350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F53BF5" w:rsidRPr="007952AA" w:rsidRDefault="00F53BF5" w:rsidP="002654E8">
            <w:r>
              <w:t>15</w:t>
            </w:r>
          </w:p>
        </w:tc>
        <w:tc>
          <w:tcPr>
            <w:tcW w:w="3055" w:type="dxa"/>
          </w:tcPr>
          <w:p w:rsidR="00F53BF5" w:rsidRPr="007952AA" w:rsidRDefault="00F53BF5" w:rsidP="002654E8">
            <w:r>
              <w:t xml:space="preserve">Contact </w:t>
            </w:r>
            <w:r w:rsidR="00AA6FE1">
              <w:t>of mechanic</w:t>
            </w:r>
          </w:p>
        </w:tc>
      </w:tr>
      <w:tr w:rsidR="00F53BF5" w:rsidTr="002654E8">
        <w:tc>
          <w:tcPr>
            <w:tcW w:w="1525" w:type="dxa"/>
          </w:tcPr>
          <w:p w:rsidR="00F53BF5" w:rsidRPr="00C52385" w:rsidRDefault="00AA6FE1" w:rsidP="002654E8">
            <w:r>
              <w:t>3</w:t>
            </w:r>
            <w:r w:rsidR="00F53BF5">
              <w:t>.Name</w:t>
            </w:r>
          </w:p>
        </w:tc>
        <w:tc>
          <w:tcPr>
            <w:tcW w:w="1350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F53BF5" w:rsidRPr="007952AA" w:rsidRDefault="00F53BF5" w:rsidP="002654E8">
            <w:r>
              <w:t>100</w:t>
            </w:r>
          </w:p>
        </w:tc>
        <w:tc>
          <w:tcPr>
            <w:tcW w:w="3055" w:type="dxa"/>
          </w:tcPr>
          <w:p w:rsidR="00F53BF5" w:rsidRPr="007952AA" w:rsidRDefault="00AA6FE1" w:rsidP="002654E8">
            <w:r>
              <w:t>Name of the mechanic</w:t>
            </w:r>
          </w:p>
        </w:tc>
      </w:tr>
      <w:tr w:rsidR="00F53BF5" w:rsidTr="002654E8">
        <w:tc>
          <w:tcPr>
            <w:tcW w:w="1525" w:type="dxa"/>
          </w:tcPr>
          <w:p w:rsidR="00F53BF5" w:rsidRPr="00C52385" w:rsidRDefault="00AA6FE1" w:rsidP="002654E8">
            <w:r>
              <w:t>4</w:t>
            </w:r>
            <w:r w:rsidR="00F53BF5">
              <w:t>.Availability</w:t>
            </w:r>
          </w:p>
        </w:tc>
        <w:tc>
          <w:tcPr>
            <w:tcW w:w="1350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F53BF5" w:rsidRPr="007952AA" w:rsidRDefault="00F53BF5" w:rsidP="002654E8">
            <w:r>
              <w:t>40</w:t>
            </w:r>
          </w:p>
        </w:tc>
        <w:tc>
          <w:tcPr>
            <w:tcW w:w="3055" w:type="dxa"/>
          </w:tcPr>
          <w:p w:rsidR="00F53BF5" w:rsidRPr="007952AA" w:rsidRDefault="00F53BF5" w:rsidP="002654E8">
            <w:r>
              <w:t>Availability</w:t>
            </w:r>
            <w:r w:rsidR="00AA6FE1">
              <w:t xml:space="preserve"> of the mechanic</w:t>
            </w:r>
          </w:p>
        </w:tc>
      </w:tr>
      <w:tr w:rsidR="00F53BF5" w:rsidTr="002654E8">
        <w:tc>
          <w:tcPr>
            <w:tcW w:w="1525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1350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2735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F53BF5" w:rsidRDefault="00F53BF5" w:rsidP="002654E8">
            <w:pPr>
              <w:rPr>
                <w:b/>
              </w:rPr>
            </w:pPr>
          </w:p>
        </w:tc>
        <w:tc>
          <w:tcPr>
            <w:tcW w:w="3055" w:type="dxa"/>
          </w:tcPr>
          <w:p w:rsidR="00F53BF5" w:rsidRDefault="00F53BF5" w:rsidP="002654E8">
            <w:pPr>
              <w:rPr>
                <w:b/>
              </w:rPr>
            </w:pPr>
          </w:p>
        </w:tc>
      </w:tr>
    </w:tbl>
    <w:p w:rsidR="00F53BF5" w:rsidRDefault="00F53BF5" w:rsidP="007952AA"/>
    <w:p w:rsidR="00AA6FE1" w:rsidRDefault="00AA6FE1" w:rsidP="007952AA">
      <w:pPr>
        <w:rPr>
          <w:b/>
          <w:u w:val="single"/>
        </w:rPr>
      </w:pPr>
      <w:r>
        <w:rPr>
          <w:b/>
          <w:u w:val="single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345"/>
        <w:gridCol w:w="2664"/>
        <w:gridCol w:w="679"/>
        <w:gridCol w:w="2978"/>
      </w:tblGrid>
      <w:tr w:rsidR="00AA6FE1" w:rsidTr="00917526">
        <w:tc>
          <w:tcPr>
            <w:tcW w:w="1684" w:type="dxa"/>
          </w:tcPr>
          <w:p w:rsidR="00AA6FE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AA6FE1">
              <w:rPr>
                <w:b/>
              </w:rPr>
              <w:t>olumn</w:t>
            </w:r>
          </w:p>
        </w:tc>
        <w:tc>
          <w:tcPr>
            <w:tcW w:w="1345" w:type="dxa"/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664" w:type="dxa"/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79" w:type="dxa"/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978" w:type="dxa"/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AA6FE1" w:rsidTr="00917526">
        <w:tc>
          <w:tcPr>
            <w:tcW w:w="1684" w:type="dxa"/>
          </w:tcPr>
          <w:p w:rsidR="00AA6FE1" w:rsidRPr="002668C2" w:rsidRDefault="00AA6FE1" w:rsidP="002654E8">
            <w:r>
              <w:t>1.VehicleId</w:t>
            </w:r>
          </w:p>
        </w:tc>
        <w:tc>
          <w:tcPr>
            <w:tcW w:w="1345" w:type="dxa"/>
          </w:tcPr>
          <w:p w:rsidR="00AA6FE1" w:rsidRPr="002668C2" w:rsidRDefault="00AA6FE1" w:rsidP="002654E8">
            <w:r>
              <w:t>Primary key</w:t>
            </w:r>
          </w:p>
        </w:tc>
        <w:tc>
          <w:tcPr>
            <w:tcW w:w="2664" w:type="dxa"/>
          </w:tcPr>
          <w:p w:rsidR="00AA6FE1" w:rsidRPr="002668C2" w:rsidRDefault="00AA6FE1" w:rsidP="002654E8">
            <w:r>
              <w:t>integer</w:t>
            </w:r>
          </w:p>
        </w:tc>
        <w:tc>
          <w:tcPr>
            <w:tcW w:w="679" w:type="dxa"/>
          </w:tcPr>
          <w:p w:rsidR="00AA6FE1" w:rsidRPr="002668C2" w:rsidRDefault="00AA6FE1" w:rsidP="002654E8">
            <w:r>
              <w:t>11</w:t>
            </w:r>
          </w:p>
        </w:tc>
        <w:tc>
          <w:tcPr>
            <w:tcW w:w="2978" w:type="dxa"/>
          </w:tcPr>
          <w:p w:rsidR="00AA6FE1" w:rsidRPr="00C52385" w:rsidRDefault="00AA6FE1" w:rsidP="002654E8">
            <w:r>
              <w:t>Unique identifier to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2654E8">
            <w:r>
              <w:t>2.Vehicle_type</w:t>
            </w:r>
          </w:p>
        </w:tc>
        <w:tc>
          <w:tcPr>
            <w:tcW w:w="1345" w:type="dxa"/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79" w:type="dxa"/>
          </w:tcPr>
          <w:p w:rsidR="00AA6FE1" w:rsidRPr="007952AA" w:rsidRDefault="00AA6FE1" w:rsidP="002654E8">
            <w:r>
              <w:t>15</w:t>
            </w:r>
          </w:p>
        </w:tc>
        <w:tc>
          <w:tcPr>
            <w:tcW w:w="2978" w:type="dxa"/>
          </w:tcPr>
          <w:p w:rsidR="00AA6FE1" w:rsidRPr="007952AA" w:rsidRDefault="00AA6FE1" w:rsidP="002654E8">
            <w:r>
              <w:t>The type of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2654E8">
            <w:r>
              <w:t>3.Number_plate</w:t>
            </w:r>
          </w:p>
        </w:tc>
        <w:tc>
          <w:tcPr>
            <w:tcW w:w="1345" w:type="dxa"/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79" w:type="dxa"/>
          </w:tcPr>
          <w:p w:rsidR="00AA6FE1" w:rsidRPr="007952AA" w:rsidRDefault="00AA6FE1" w:rsidP="002654E8">
            <w:r>
              <w:t>10</w:t>
            </w:r>
          </w:p>
        </w:tc>
        <w:tc>
          <w:tcPr>
            <w:tcW w:w="2978" w:type="dxa"/>
          </w:tcPr>
          <w:p w:rsidR="00AA6FE1" w:rsidRPr="007952AA" w:rsidRDefault="00AA6FE1" w:rsidP="002654E8">
            <w:r>
              <w:t>License plate of the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2654E8">
            <w:r>
              <w:t>4.Capacity</w:t>
            </w:r>
          </w:p>
        </w:tc>
        <w:tc>
          <w:tcPr>
            <w:tcW w:w="1345" w:type="dxa"/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79" w:type="dxa"/>
          </w:tcPr>
          <w:p w:rsidR="00AA6FE1" w:rsidRPr="007952AA" w:rsidRDefault="00AA6FE1" w:rsidP="002654E8">
            <w:r>
              <w:t>11</w:t>
            </w:r>
          </w:p>
        </w:tc>
        <w:tc>
          <w:tcPr>
            <w:tcW w:w="2978" w:type="dxa"/>
          </w:tcPr>
          <w:p w:rsidR="00AA6FE1" w:rsidRPr="007952AA" w:rsidRDefault="00AA6FE1" w:rsidP="002654E8">
            <w:r>
              <w:t>Capacity of vehicle</w:t>
            </w:r>
          </w:p>
        </w:tc>
      </w:tr>
      <w:tr w:rsidR="00AA6FE1" w:rsidTr="00917526">
        <w:tc>
          <w:tcPr>
            <w:tcW w:w="1684" w:type="dxa"/>
          </w:tcPr>
          <w:p w:rsidR="00AA6FE1" w:rsidRPr="00C52385" w:rsidRDefault="00AA6FE1" w:rsidP="002654E8">
            <w:r>
              <w:t>5.Availability</w:t>
            </w:r>
          </w:p>
        </w:tc>
        <w:tc>
          <w:tcPr>
            <w:tcW w:w="1345" w:type="dxa"/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664" w:type="dxa"/>
          </w:tcPr>
          <w:p w:rsidR="00AA6FE1" w:rsidRDefault="00AA6FE1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79" w:type="dxa"/>
          </w:tcPr>
          <w:p w:rsidR="00AA6FE1" w:rsidRPr="007952AA" w:rsidRDefault="00AA6FE1" w:rsidP="002654E8">
            <w:r>
              <w:t>40</w:t>
            </w:r>
          </w:p>
        </w:tc>
        <w:tc>
          <w:tcPr>
            <w:tcW w:w="2978" w:type="dxa"/>
          </w:tcPr>
          <w:p w:rsidR="00AA6FE1" w:rsidRPr="007952AA" w:rsidRDefault="00AA6FE1" w:rsidP="002654E8">
            <w:r>
              <w:t>Availability of the vehicle</w:t>
            </w:r>
          </w:p>
        </w:tc>
      </w:tr>
      <w:tr w:rsidR="00917526" w:rsidTr="002654E8">
        <w:tc>
          <w:tcPr>
            <w:tcW w:w="1684" w:type="dxa"/>
          </w:tcPr>
          <w:p w:rsidR="00917526" w:rsidRPr="00917526" w:rsidRDefault="00917526" w:rsidP="002654E8">
            <w:r>
              <w:t>6.Driver_id</w:t>
            </w:r>
          </w:p>
        </w:tc>
        <w:tc>
          <w:tcPr>
            <w:tcW w:w="1345" w:type="dxa"/>
          </w:tcPr>
          <w:p w:rsidR="00917526" w:rsidRPr="00917526" w:rsidRDefault="00917526" w:rsidP="002654E8">
            <w:r>
              <w:t>Foreign key</w:t>
            </w:r>
          </w:p>
        </w:tc>
        <w:tc>
          <w:tcPr>
            <w:tcW w:w="2664" w:type="dxa"/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79" w:type="dxa"/>
          </w:tcPr>
          <w:p w:rsidR="00917526" w:rsidRPr="00917526" w:rsidRDefault="00332B77" w:rsidP="002654E8">
            <w:r>
              <w:t>15</w:t>
            </w:r>
          </w:p>
        </w:tc>
        <w:tc>
          <w:tcPr>
            <w:tcW w:w="2978" w:type="dxa"/>
          </w:tcPr>
          <w:p w:rsidR="00917526" w:rsidRPr="00917526" w:rsidRDefault="00917526" w:rsidP="002654E8">
            <w:r>
              <w:t>driver Identifier</w:t>
            </w:r>
          </w:p>
        </w:tc>
      </w:tr>
      <w:tr w:rsidR="00917526" w:rsidTr="002654E8">
        <w:tc>
          <w:tcPr>
            <w:tcW w:w="1684" w:type="dxa"/>
          </w:tcPr>
          <w:p w:rsidR="00917526" w:rsidRPr="00917526" w:rsidRDefault="00917526" w:rsidP="002654E8">
            <w:r>
              <w:t>7.Mechanic_id</w:t>
            </w:r>
          </w:p>
        </w:tc>
        <w:tc>
          <w:tcPr>
            <w:tcW w:w="1345" w:type="dxa"/>
          </w:tcPr>
          <w:p w:rsidR="00917526" w:rsidRDefault="00917526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664" w:type="dxa"/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79" w:type="dxa"/>
          </w:tcPr>
          <w:p w:rsidR="00917526" w:rsidRPr="00917526" w:rsidRDefault="00917526" w:rsidP="002654E8">
            <w:r>
              <w:t>11</w:t>
            </w:r>
          </w:p>
        </w:tc>
        <w:tc>
          <w:tcPr>
            <w:tcW w:w="2978" w:type="dxa"/>
          </w:tcPr>
          <w:p w:rsidR="00917526" w:rsidRDefault="00917526" w:rsidP="002654E8">
            <w:pPr>
              <w:rPr>
                <w:b/>
              </w:rPr>
            </w:pPr>
            <w:r>
              <w:t>mechanic Identifier</w:t>
            </w:r>
          </w:p>
        </w:tc>
      </w:tr>
    </w:tbl>
    <w:p w:rsidR="00AA6FE1" w:rsidRDefault="00AA6FE1" w:rsidP="007952AA"/>
    <w:p w:rsidR="00917526" w:rsidRDefault="000F517E" w:rsidP="007952AA">
      <w:pPr>
        <w:rPr>
          <w:b/>
          <w:u w:val="single"/>
        </w:rPr>
      </w:pPr>
      <w:r>
        <w:rPr>
          <w:b/>
          <w:u w:val="single"/>
        </w:rPr>
        <w:t>Spare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D66781" w:rsidTr="002654E8">
        <w:tc>
          <w:tcPr>
            <w:tcW w:w="1525" w:type="dxa"/>
          </w:tcPr>
          <w:p w:rsidR="00D6678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D66781">
              <w:rPr>
                <w:b/>
              </w:rPr>
              <w:t>olumn</w:t>
            </w:r>
          </w:p>
        </w:tc>
        <w:tc>
          <w:tcPr>
            <w:tcW w:w="1350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D66781" w:rsidRPr="00C52385" w:rsidTr="002654E8">
        <w:tc>
          <w:tcPr>
            <w:tcW w:w="1525" w:type="dxa"/>
          </w:tcPr>
          <w:p w:rsidR="00D66781" w:rsidRPr="002668C2" w:rsidRDefault="00D66781" w:rsidP="00D66781">
            <w:r>
              <w:t>1.Item_id</w:t>
            </w:r>
          </w:p>
        </w:tc>
        <w:tc>
          <w:tcPr>
            <w:tcW w:w="1350" w:type="dxa"/>
          </w:tcPr>
          <w:p w:rsidR="00D66781" w:rsidRPr="002668C2" w:rsidRDefault="00D66781" w:rsidP="00D66781">
            <w:r>
              <w:t>Primary key</w:t>
            </w:r>
          </w:p>
        </w:tc>
        <w:tc>
          <w:tcPr>
            <w:tcW w:w="2735" w:type="dxa"/>
          </w:tcPr>
          <w:p w:rsidR="00D66781" w:rsidRPr="002668C2" w:rsidRDefault="00D66781" w:rsidP="00D66781">
            <w:r>
              <w:t>Integer</w:t>
            </w:r>
          </w:p>
        </w:tc>
        <w:tc>
          <w:tcPr>
            <w:tcW w:w="685" w:type="dxa"/>
          </w:tcPr>
          <w:p w:rsidR="00D66781" w:rsidRPr="002668C2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C52385" w:rsidRDefault="00D66781" w:rsidP="00D66781">
            <w:r>
              <w:t>Unique identifier to items</w:t>
            </w:r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2.Amount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>Quantity of item</w:t>
            </w:r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3.Name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100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>Name of the item</w:t>
            </w:r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4.Cost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>Cost of the item</w:t>
            </w:r>
          </w:p>
        </w:tc>
      </w:tr>
      <w:tr w:rsidR="00D66781" w:rsidTr="002654E8">
        <w:tc>
          <w:tcPr>
            <w:tcW w:w="1525" w:type="dxa"/>
          </w:tcPr>
          <w:p w:rsidR="00D66781" w:rsidRPr="00FE5655" w:rsidRDefault="00FE5655" w:rsidP="000F517E">
            <w:r>
              <w:t>5.</w:t>
            </w:r>
            <w:r w:rsidR="000F517E">
              <w:t xml:space="preserve"> Description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FE5655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E22753" w:rsidRDefault="000F517E" w:rsidP="00D66781">
            <w:r>
              <w:t>100</w:t>
            </w:r>
          </w:p>
        </w:tc>
        <w:tc>
          <w:tcPr>
            <w:tcW w:w="3055" w:type="dxa"/>
          </w:tcPr>
          <w:p w:rsidR="00D66781" w:rsidRPr="00E22753" w:rsidRDefault="00E22753" w:rsidP="00D66781">
            <w:r>
              <w:t>Supplier of  the item</w:t>
            </w:r>
          </w:p>
        </w:tc>
      </w:tr>
    </w:tbl>
    <w:p w:rsidR="00917526" w:rsidRDefault="00917526" w:rsidP="007952AA">
      <w:pPr>
        <w:rPr>
          <w:b/>
          <w:u w:val="single"/>
        </w:rPr>
      </w:pPr>
    </w:p>
    <w:p w:rsidR="00F4583E" w:rsidRDefault="00F4583E" w:rsidP="007952AA">
      <w:pPr>
        <w:rPr>
          <w:b/>
          <w:u w:val="single"/>
        </w:rPr>
      </w:pPr>
      <w:r>
        <w:rPr>
          <w:b/>
          <w:u w:val="single"/>
        </w:rPr>
        <w:t>REQUESTS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69"/>
        <w:gridCol w:w="1258"/>
        <w:gridCol w:w="2929"/>
        <w:gridCol w:w="626"/>
        <w:gridCol w:w="3043"/>
      </w:tblGrid>
      <w:tr w:rsidR="00F4583E" w:rsidTr="00F4583E">
        <w:tc>
          <w:tcPr>
            <w:tcW w:w="1615" w:type="dxa"/>
          </w:tcPr>
          <w:p w:rsidR="00F4583E" w:rsidRPr="002668C2" w:rsidRDefault="00F4583E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15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4583E" w:rsidTr="00F4583E">
        <w:tc>
          <w:tcPr>
            <w:tcW w:w="1615" w:type="dxa"/>
          </w:tcPr>
          <w:p w:rsidR="00F4583E" w:rsidRPr="002668C2" w:rsidRDefault="00F4583E" w:rsidP="002654E8">
            <w:r>
              <w:t>1.Request_id</w:t>
            </w:r>
          </w:p>
        </w:tc>
        <w:tc>
          <w:tcPr>
            <w:tcW w:w="1260" w:type="dxa"/>
          </w:tcPr>
          <w:p w:rsidR="00F4583E" w:rsidRPr="002668C2" w:rsidRDefault="00F4583E" w:rsidP="002654E8">
            <w:r>
              <w:t>Primary key</w:t>
            </w:r>
          </w:p>
        </w:tc>
        <w:tc>
          <w:tcPr>
            <w:tcW w:w="2970" w:type="dxa"/>
          </w:tcPr>
          <w:p w:rsidR="00F4583E" w:rsidRPr="002668C2" w:rsidRDefault="00F4583E" w:rsidP="002654E8">
            <w:r>
              <w:t>integer</w:t>
            </w:r>
          </w:p>
        </w:tc>
        <w:tc>
          <w:tcPr>
            <w:tcW w:w="630" w:type="dxa"/>
          </w:tcPr>
          <w:p w:rsidR="00F4583E" w:rsidRPr="002668C2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C52385" w:rsidRDefault="00F4583E" w:rsidP="002654E8">
            <w:r>
              <w:t>Unique identifier to vehicle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0F517E">
            <w:r>
              <w:t>2.</w:t>
            </w:r>
            <w:r w:rsidR="000F517E">
              <w:t>deptrequesting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Number of travelers</w:t>
            </w:r>
          </w:p>
        </w:tc>
      </w:tr>
      <w:tr w:rsidR="002654E8" w:rsidTr="00F4583E">
        <w:trPr>
          <w:ins w:id="0" w:author="Windows User" w:date="2018-06-28T09:42:00Z"/>
        </w:trPr>
        <w:tc>
          <w:tcPr>
            <w:tcW w:w="1615" w:type="dxa"/>
          </w:tcPr>
          <w:p w:rsidR="002654E8" w:rsidRDefault="002654E8" w:rsidP="000F517E">
            <w:pPr>
              <w:rPr>
                <w:ins w:id="1" w:author="Windows User" w:date="2018-06-28T09:42:00Z"/>
              </w:rPr>
            </w:pPr>
            <w:ins w:id="2" w:author="Windows User" w:date="2018-06-28T09:42:00Z">
              <w:r>
                <w:t>Reason</w:t>
              </w:r>
            </w:ins>
          </w:p>
        </w:tc>
        <w:tc>
          <w:tcPr>
            <w:tcW w:w="1260" w:type="dxa"/>
          </w:tcPr>
          <w:p w:rsidR="002654E8" w:rsidRDefault="002654E8" w:rsidP="002654E8">
            <w:pPr>
              <w:rPr>
                <w:ins w:id="3" w:author="Windows User" w:date="2018-06-28T09:42:00Z"/>
                <w:b/>
              </w:rPr>
            </w:pPr>
          </w:p>
        </w:tc>
        <w:tc>
          <w:tcPr>
            <w:tcW w:w="2970" w:type="dxa"/>
          </w:tcPr>
          <w:p w:rsidR="002654E8" w:rsidRDefault="002654E8" w:rsidP="002654E8">
            <w:pPr>
              <w:rPr>
                <w:ins w:id="4" w:author="Windows User" w:date="2018-06-28T09:42:00Z"/>
              </w:rPr>
            </w:pPr>
          </w:p>
        </w:tc>
        <w:tc>
          <w:tcPr>
            <w:tcW w:w="630" w:type="dxa"/>
          </w:tcPr>
          <w:p w:rsidR="002654E8" w:rsidRDefault="002654E8" w:rsidP="002654E8">
            <w:pPr>
              <w:rPr>
                <w:ins w:id="5" w:author="Windows User" w:date="2018-06-28T09:42:00Z"/>
              </w:rPr>
            </w:pPr>
          </w:p>
        </w:tc>
        <w:tc>
          <w:tcPr>
            <w:tcW w:w="3150" w:type="dxa"/>
          </w:tcPr>
          <w:p w:rsidR="002654E8" w:rsidRDefault="002654E8" w:rsidP="002654E8">
            <w:pPr>
              <w:rPr>
                <w:ins w:id="6" w:author="Windows User" w:date="2018-06-28T09:42:00Z"/>
              </w:rPr>
            </w:pPr>
            <w:ins w:id="7" w:author="Windows User" w:date="2018-06-28T09:43:00Z">
              <w:r>
                <w:t>Reason for requesting</w:t>
              </w:r>
            </w:ins>
            <w:bookmarkStart w:id="8" w:name="_GoBack"/>
            <w:bookmarkEnd w:id="8"/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2654E8">
            <w:r>
              <w:t>3.Travel_date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2654E8">
            <w:r>
              <w:t>4.Return_date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F4583E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 back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F4583E">
            <w:r>
              <w:t>5.Destination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40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 xml:space="preserve">Destination 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0F517E" w:rsidP="002654E8">
            <w:r>
              <w:t>6.Travellers_desc</w:t>
            </w:r>
          </w:p>
        </w:tc>
        <w:tc>
          <w:tcPr>
            <w:tcW w:w="1260" w:type="dxa"/>
          </w:tcPr>
          <w:p w:rsidR="00F4583E" w:rsidRPr="00917526" w:rsidRDefault="00F4583E" w:rsidP="002654E8"/>
        </w:tc>
        <w:tc>
          <w:tcPr>
            <w:tcW w:w="2970" w:type="dxa"/>
          </w:tcPr>
          <w:p w:rsidR="00F4583E" w:rsidRPr="00C75B91" w:rsidRDefault="00C75B91" w:rsidP="002654E8">
            <w:r>
              <w:t>SmallInt</w:t>
            </w:r>
          </w:p>
        </w:tc>
        <w:tc>
          <w:tcPr>
            <w:tcW w:w="630" w:type="dxa"/>
          </w:tcPr>
          <w:p w:rsidR="00F4583E" w:rsidRPr="00917526" w:rsidRDefault="00C75B91" w:rsidP="002654E8">
            <w:r>
              <w:t>1</w:t>
            </w:r>
          </w:p>
        </w:tc>
        <w:tc>
          <w:tcPr>
            <w:tcW w:w="3150" w:type="dxa"/>
          </w:tcPr>
          <w:p w:rsidR="00F4583E" w:rsidRPr="00917526" w:rsidRDefault="00C75B91" w:rsidP="002654E8">
            <w:r>
              <w:t>Type of travelers i.e. staff</w:t>
            </w:r>
          </w:p>
        </w:tc>
      </w:tr>
      <w:tr w:rsidR="000F517E" w:rsidTr="00F4583E">
        <w:tc>
          <w:tcPr>
            <w:tcW w:w="1615" w:type="dxa"/>
          </w:tcPr>
          <w:p w:rsidR="000F517E" w:rsidRDefault="000F517E" w:rsidP="002654E8">
            <w:r>
              <w:t>Capacity</w:t>
            </w:r>
          </w:p>
        </w:tc>
        <w:tc>
          <w:tcPr>
            <w:tcW w:w="1260" w:type="dxa"/>
          </w:tcPr>
          <w:p w:rsidR="000F517E" w:rsidRPr="00917526" w:rsidRDefault="000F517E" w:rsidP="002654E8"/>
        </w:tc>
        <w:tc>
          <w:tcPr>
            <w:tcW w:w="2970" w:type="dxa"/>
          </w:tcPr>
          <w:p w:rsidR="000F517E" w:rsidRDefault="000F517E" w:rsidP="002654E8"/>
        </w:tc>
        <w:tc>
          <w:tcPr>
            <w:tcW w:w="630" w:type="dxa"/>
          </w:tcPr>
          <w:p w:rsidR="000F517E" w:rsidRDefault="000F517E" w:rsidP="002654E8"/>
        </w:tc>
        <w:tc>
          <w:tcPr>
            <w:tcW w:w="3150" w:type="dxa"/>
          </w:tcPr>
          <w:p w:rsidR="000F517E" w:rsidRDefault="000F517E" w:rsidP="002654E8"/>
        </w:tc>
      </w:tr>
      <w:tr w:rsidR="00F4583E" w:rsidTr="00F4583E">
        <w:tc>
          <w:tcPr>
            <w:tcW w:w="1615" w:type="dxa"/>
          </w:tcPr>
          <w:p w:rsidR="00F4583E" w:rsidRPr="00917526" w:rsidRDefault="00DD52C0" w:rsidP="002654E8">
            <w:r>
              <w:t>7.User</w:t>
            </w:r>
            <w:r w:rsidR="00F4583E">
              <w:t>_id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630" w:type="dxa"/>
          </w:tcPr>
          <w:p w:rsidR="00F4583E" w:rsidRPr="00917526" w:rsidRDefault="00332B77" w:rsidP="002654E8">
            <w:r>
              <w:t>15</w:t>
            </w:r>
          </w:p>
        </w:tc>
        <w:tc>
          <w:tcPr>
            <w:tcW w:w="3150" w:type="dxa"/>
          </w:tcPr>
          <w:p w:rsidR="00F4583E" w:rsidRDefault="00DD52C0" w:rsidP="002654E8">
            <w:pPr>
              <w:rPr>
                <w:b/>
              </w:rPr>
            </w:pPr>
            <w:r>
              <w:t xml:space="preserve">User </w:t>
            </w:r>
            <w:r w:rsidR="00F4583E">
              <w:t>Identifier</w:t>
            </w:r>
          </w:p>
        </w:tc>
      </w:tr>
      <w:tr w:rsidR="009847FE" w:rsidTr="00F4583E">
        <w:tc>
          <w:tcPr>
            <w:tcW w:w="1615" w:type="dxa"/>
          </w:tcPr>
          <w:p w:rsidR="009847FE" w:rsidRDefault="000F517E" w:rsidP="009847FE">
            <w:r>
              <w:t>8.Confirm_status</w:t>
            </w:r>
          </w:p>
        </w:tc>
        <w:tc>
          <w:tcPr>
            <w:tcW w:w="1260" w:type="dxa"/>
          </w:tcPr>
          <w:p w:rsidR="009847FE" w:rsidRDefault="009847FE" w:rsidP="002654E8"/>
        </w:tc>
        <w:tc>
          <w:tcPr>
            <w:tcW w:w="2970" w:type="dxa"/>
          </w:tcPr>
          <w:p w:rsidR="009847FE" w:rsidRPr="009847FE" w:rsidRDefault="009847FE" w:rsidP="002654E8">
            <w:r>
              <w:t>Boolean(</w:t>
            </w:r>
            <w:r w:rsidR="000C4465">
              <w:t>default</w:t>
            </w:r>
            <w:r>
              <w:t>=false)</w:t>
            </w:r>
          </w:p>
        </w:tc>
        <w:tc>
          <w:tcPr>
            <w:tcW w:w="630" w:type="dxa"/>
          </w:tcPr>
          <w:p w:rsidR="009847FE" w:rsidRDefault="009847FE" w:rsidP="002654E8"/>
        </w:tc>
        <w:tc>
          <w:tcPr>
            <w:tcW w:w="3150" w:type="dxa"/>
          </w:tcPr>
          <w:p w:rsidR="009847FE" w:rsidRDefault="009847FE" w:rsidP="002654E8">
            <w:r>
              <w:t>Shows if request is confirmed or denied</w:t>
            </w:r>
          </w:p>
        </w:tc>
      </w:tr>
    </w:tbl>
    <w:p w:rsidR="007952AA" w:rsidRDefault="007952AA" w:rsidP="00BA4A06"/>
    <w:p w:rsidR="00DD52C0" w:rsidRDefault="002654E8" w:rsidP="00BA4A06">
      <w:pPr>
        <w:rPr>
          <w:b/>
          <w:u w:val="single"/>
        </w:rPr>
      </w:pPr>
      <w:proofErr w:type="spellStart"/>
      <w:r>
        <w:rPr>
          <w:b/>
          <w:u w:val="single"/>
        </w:rPr>
        <w:t>Bus_Allocation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232"/>
        <w:gridCol w:w="1524"/>
        <w:gridCol w:w="664"/>
        <w:gridCol w:w="2760"/>
        <w:tblGridChange w:id="9">
          <w:tblGrid>
            <w:gridCol w:w="2170"/>
            <w:gridCol w:w="2232"/>
            <w:gridCol w:w="1524"/>
            <w:gridCol w:w="664"/>
            <w:gridCol w:w="2760"/>
          </w:tblGrid>
        </w:tblGridChange>
      </w:tblGrid>
      <w:tr w:rsidR="002654E8" w:rsidTr="002654E8">
        <w:tc>
          <w:tcPr>
            <w:tcW w:w="1525" w:type="dxa"/>
          </w:tcPr>
          <w:p w:rsidR="009C7693" w:rsidRPr="002668C2" w:rsidRDefault="009C7693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54E8" w:rsidRPr="00C52385" w:rsidTr="002654E8">
        <w:tc>
          <w:tcPr>
            <w:tcW w:w="1525" w:type="dxa"/>
          </w:tcPr>
          <w:p w:rsidR="009C7693" w:rsidRPr="002668C2" w:rsidRDefault="009C7693" w:rsidP="002654E8">
            <w:r>
              <w:t>1.</w:t>
            </w:r>
            <w:ins w:id="10" w:author="Windows User" w:date="2018-06-28T09:38:00Z">
              <w:r w:rsidR="002654E8">
                <w:t>REquest</w:t>
              </w:r>
            </w:ins>
            <w:r>
              <w:t>_id</w:t>
            </w:r>
          </w:p>
        </w:tc>
        <w:tc>
          <w:tcPr>
            <w:tcW w:w="2430" w:type="dxa"/>
          </w:tcPr>
          <w:p w:rsidR="009C7693" w:rsidRPr="002668C2" w:rsidRDefault="009C7693" w:rsidP="002654E8">
            <w:r>
              <w:t xml:space="preserve">Primary </w:t>
            </w:r>
            <w:proofErr w:type="spellStart"/>
            <w:r>
              <w:t>key</w:t>
            </w:r>
            <w:ins w:id="11" w:author="Windows User" w:date="2018-06-28T09:39:00Z">
              <w:r w:rsidR="002654E8">
                <w:t>,foreign</w:t>
              </w:r>
              <w:proofErr w:type="spellEnd"/>
              <w:r w:rsidR="002654E8">
                <w:t xml:space="preserve"> key</w:t>
              </w:r>
            </w:ins>
          </w:p>
        </w:tc>
        <w:tc>
          <w:tcPr>
            <w:tcW w:w="1655" w:type="dxa"/>
          </w:tcPr>
          <w:p w:rsidR="009C7693" w:rsidRPr="002668C2" w:rsidRDefault="009C7693" w:rsidP="002654E8">
            <w:r>
              <w:t>Integer</w:t>
            </w:r>
          </w:p>
        </w:tc>
        <w:tc>
          <w:tcPr>
            <w:tcW w:w="685" w:type="dxa"/>
          </w:tcPr>
          <w:p w:rsidR="009C7693" w:rsidRPr="002668C2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C52385" w:rsidRDefault="009C7693" w:rsidP="002654E8">
            <w:r>
              <w:t>Unique identifier to booking made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2654E8" w:rsidP="002654E8">
            <w:ins w:id="12" w:author="Windows User" w:date="2018-06-28T09:41:00Z">
              <w:r>
                <w:t>Driver fee</w:t>
              </w:r>
            </w:ins>
            <w:del w:id="13" w:author="Windows User" w:date="2018-06-28T09:40:00Z">
              <w:r w:rsidR="009C7693" w:rsidDel="002654E8">
                <w:delText>2.User_id</w:delText>
              </w:r>
            </w:del>
          </w:p>
        </w:tc>
        <w:tc>
          <w:tcPr>
            <w:tcW w:w="2430" w:type="dxa"/>
          </w:tcPr>
          <w:p w:rsidR="009C7693" w:rsidRPr="009C7693" w:rsidRDefault="009C7693" w:rsidP="002654E8">
            <w:del w:id="14" w:author="Windows User" w:date="2018-06-28T09:42:00Z">
              <w:r w:rsidDel="002654E8">
                <w:delText>Foreign key</w:delText>
              </w:r>
            </w:del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2654E8">
            <w:r>
              <w:t>15</w:t>
            </w:r>
          </w:p>
        </w:tc>
        <w:tc>
          <w:tcPr>
            <w:tcW w:w="3055" w:type="dxa"/>
          </w:tcPr>
          <w:p w:rsidR="009C7693" w:rsidRPr="007952AA" w:rsidRDefault="009C7693" w:rsidP="002654E8">
            <w:r>
              <w:t>User Identifier</w:t>
            </w:r>
          </w:p>
        </w:tc>
      </w:tr>
      <w:tr w:rsidR="002654E8" w:rsidRPr="007952AA" w:rsidTr="002654E8">
        <w:trPr>
          <w:ins w:id="15" w:author="Windows User" w:date="2018-06-28T09:42:00Z"/>
        </w:trPr>
        <w:tc>
          <w:tcPr>
            <w:tcW w:w="1525" w:type="dxa"/>
          </w:tcPr>
          <w:p w:rsidR="002654E8" w:rsidRDefault="002654E8" w:rsidP="002654E8">
            <w:pPr>
              <w:rPr>
                <w:ins w:id="16" w:author="Windows User" w:date="2018-06-28T09:42:00Z"/>
              </w:rPr>
            </w:pPr>
            <w:ins w:id="17" w:author="Windows User" w:date="2018-06-28T09:42:00Z">
              <w:r>
                <w:t>Fuel money</w:t>
              </w:r>
            </w:ins>
          </w:p>
        </w:tc>
        <w:tc>
          <w:tcPr>
            <w:tcW w:w="2430" w:type="dxa"/>
          </w:tcPr>
          <w:p w:rsidR="002654E8" w:rsidRDefault="002654E8" w:rsidP="002654E8">
            <w:pPr>
              <w:rPr>
                <w:ins w:id="18" w:author="Windows User" w:date="2018-06-28T09:42:00Z"/>
              </w:rPr>
            </w:pPr>
          </w:p>
        </w:tc>
        <w:tc>
          <w:tcPr>
            <w:tcW w:w="1655" w:type="dxa"/>
          </w:tcPr>
          <w:p w:rsidR="002654E8" w:rsidRDefault="002654E8" w:rsidP="002654E8">
            <w:pPr>
              <w:rPr>
                <w:ins w:id="19" w:author="Windows User" w:date="2018-06-28T09:42:00Z"/>
                <w:b/>
              </w:rPr>
            </w:pPr>
          </w:p>
        </w:tc>
        <w:tc>
          <w:tcPr>
            <w:tcW w:w="685" w:type="dxa"/>
          </w:tcPr>
          <w:p w:rsidR="002654E8" w:rsidRDefault="002654E8" w:rsidP="002654E8">
            <w:pPr>
              <w:rPr>
                <w:ins w:id="20" w:author="Windows User" w:date="2018-06-28T09:42:00Z"/>
              </w:rPr>
            </w:pPr>
          </w:p>
        </w:tc>
        <w:tc>
          <w:tcPr>
            <w:tcW w:w="3055" w:type="dxa"/>
          </w:tcPr>
          <w:p w:rsidR="002654E8" w:rsidRDefault="002654E8" w:rsidP="002654E8">
            <w:pPr>
              <w:rPr>
                <w:ins w:id="21" w:author="Windows User" w:date="2018-06-28T09:42:00Z"/>
              </w:rPr>
            </w:pP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9C7693" w:rsidP="002654E8">
            <w:r>
              <w:t>3.Vehicle_id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2654E8">
            <w:r>
              <w:t>Vehicle Identifier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9C7693" w:rsidP="002654E8">
            <w:pPr>
              <w:pPrChange w:id="22" w:author="Windows User" w:date="2018-06-28T09:40:00Z">
                <w:pPr/>
              </w:pPrChange>
            </w:pPr>
            <w:r>
              <w:lastRenderedPageBreak/>
              <w:t>4</w:t>
            </w:r>
            <w:del w:id="23" w:author="Windows User" w:date="2018-06-28T09:40:00Z">
              <w:r w:rsidDel="002654E8">
                <w:delText>.Request_i</w:delText>
              </w:r>
            </w:del>
            <w:ins w:id="24" w:author="Windows User" w:date="2018-06-28T09:40:00Z">
              <w:r w:rsidR="002654E8">
                <w:t>Estimated distance</w:t>
              </w:r>
            </w:ins>
            <w:del w:id="25" w:author="Windows User" w:date="2018-06-28T09:40:00Z">
              <w:r w:rsidDel="002654E8">
                <w:delText>d</w:delText>
              </w:r>
            </w:del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2654E8">
            <w:r>
              <w:t>Request Identifier</w:t>
            </w:r>
          </w:p>
        </w:tc>
      </w:tr>
      <w:tr w:rsidR="002654E8" w:rsidTr="002654E8">
        <w:tc>
          <w:tcPr>
            <w:tcW w:w="1525" w:type="dxa"/>
          </w:tcPr>
          <w:p w:rsidR="009C7693" w:rsidRPr="00FE5655" w:rsidRDefault="009C7693" w:rsidP="002654E8">
            <w:r>
              <w:t>5.Driver_id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E22753" w:rsidRDefault="00332B77" w:rsidP="002654E8">
            <w:r>
              <w:t>15</w:t>
            </w:r>
          </w:p>
        </w:tc>
        <w:tc>
          <w:tcPr>
            <w:tcW w:w="3055" w:type="dxa"/>
          </w:tcPr>
          <w:p w:rsidR="009C7693" w:rsidRPr="00E22753" w:rsidRDefault="009C7693" w:rsidP="002654E8">
            <w:r>
              <w:t>Driver Identifier</w:t>
            </w:r>
          </w:p>
        </w:tc>
      </w:tr>
    </w:tbl>
    <w:p w:rsidR="00DD52C0" w:rsidRDefault="00DD52C0" w:rsidP="00BA4A06"/>
    <w:p w:rsidR="008F7438" w:rsidRDefault="008F7438" w:rsidP="00BA4A06"/>
    <w:p w:rsidR="008F7438" w:rsidRDefault="008F7438" w:rsidP="00BA4A06"/>
    <w:p w:rsidR="00A01A14" w:rsidRDefault="00A01A14" w:rsidP="00BA4A06"/>
    <w:p w:rsidR="008F7438" w:rsidRDefault="008F7438" w:rsidP="00BA4A06"/>
    <w:p w:rsidR="008F7438" w:rsidRDefault="008F7438" w:rsidP="00BA4A06"/>
    <w:p w:rsidR="008F7438" w:rsidRDefault="008F7438" w:rsidP="00BA4A06"/>
    <w:p w:rsidR="00291067" w:rsidRPr="00DD52C0" w:rsidRDefault="00DF0F51" w:rsidP="00BA4A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F0DDC" wp14:editId="12C399AD">
                <wp:simplePos x="0" y="0"/>
                <wp:positionH relativeFrom="column">
                  <wp:posOffset>904875</wp:posOffset>
                </wp:positionH>
                <wp:positionV relativeFrom="paragraph">
                  <wp:posOffset>200025</wp:posOffset>
                </wp:positionV>
                <wp:extent cx="914400" cy="219075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E8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1.25pt;margin-top:15.75pt;width:1in;height:17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05645" wp14:editId="128A61F2">
                <wp:simplePos x="0" y="0"/>
                <wp:positionH relativeFrom="column">
                  <wp:posOffset>1826895</wp:posOffset>
                </wp:positionH>
                <wp:positionV relativeFrom="paragraph">
                  <wp:posOffset>-255905</wp:posOffset>
                </wp:positionV>
                <wp:extent cx="1682136" cy="962025"/>
                <wp:effectExtent l="19050" t="19050" r="1333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36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193CBB">
                            <w:pPr>
                              <w:jc w:val="center"/>
                            </w:pPr>
                            <w:r>
                              <w:t>Provides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056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43.85pt;margin-top:-20.15pt;width:132.4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" fillcolor="white [3201]" strokecolor="black [3200]" strokeweight="1pt">
                <v:textbox>
                  <w:txbxContent>
                    <w:p w:rsidR="002654E8" w:rsidRDefault="002654E8" w:rsidP="00193CBB">
                      <w:pPr>
                        <w:jc w:val="center"/>
                      </w:pPr>
                      <w:r>
                        <w:t>Provides requisition</w:t>
                      </w:r>
                    </w:p>
                  </w:txbxContent>
                </v:textbox>
              </v:shape>
            </w:pict>
          </mc:Fallback>
        </mc:AlternateContent>
      </w:r>
      <w:r w:rsidR="00193C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C4253" wp14:editId="59E959F2">
                <wp:simplePos x="0" y="0"/>
                <wp:positionH relativeFrom="column">
                  <wp:posOffset>4505325</wp:posOffset>
                </wp:positionH>
                <wp:positionV relativeFrom="paragraph">
                  <wp:posOffset>-66675</wp:posOffset>
                </wp:positionV>
                <wp:extent cx="6096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193CBB" w:rsidRDefault="002654E8" w:rsidP="00193C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3CBB">
                              <w:rPr>
                                <w:b/>
                              </w:rPr>
                              <w:t>Items</w:t>
                            </w:r>
                          </w:p>
                          <w:p w:rsidR="002654E8" w:rsidRPr="00193CBB" w:rsidRDefault="002654E8" w:rsidP="00193CB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4253" id="Rectangle 2" o:spid="_x0000_s1027" style="position:absolute;margin-left:354.75pt;margin-top:-5.25pt;width:4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" fillcolor="white [3201]" strokecolor="black [3200]" strokeweight="1pt">
                <v:textbox>
                  <w:txbxContent>
                    <w:p w:rsidR="002654E8" w:rsidRPr="00193CBB" w:rsidRDefault="002654E8" w:rsidP="00193CBB">
                      <w:pPr>
                        <w:jc w:val="center"/>
                        <w:rPr>
                          <w:b/>
                        </w:rPr>
                      </w:pPr>
                      <w:r w:rsidRPr="00193CBB">
                        <w:rPr>
                          <w:b/>
                        </w:rPr>
                        <w:t>Items</w:t>
                      </w:r>
                    </w:p>
                    <w:p w:rsidR="002654E8" w:rsidRPr="00193CBB" w:rsidRDefault="002654E8" w:rsidP="00193CB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3C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C730D" wp14:editId="0C46A745">
                <wp:simplePos x="0" y="0"/>
                <wp:positionH relativeFrom="column">
                  <wp:posOffset>3486151</wp:posOffset>
                </wp:positionH>
                <wp:positionV relativeFrom="paragraph">
                  <wp:posOffset>57150</wp:posOffset>
                </wp:positionV>
                <wp:extent cx="1066800" cy="171450"/>
                <wp:effectExtent l="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8503E" id="Straight Arrow Connector 8" o:spid="_x0000_s1026" type="#_x0000_t32" style="position:absolute;margin-left:274.5pt;margin-top:4.5pt;width:84pt;height:13.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93C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8954A" wp14:editId="534413E5">
                <wp:simplePos x="0" y="0"/>
                <wp:positionH relativeFrom="column">
                  <wp:posOffset>-66675</wp:posOffset>
                </wp:positionH>
                <wp:positionV relativeFrom="paragraph">
                  <wp:posOffset>-323850</wp:posOffset>
                </wp:positionV>
                <wp:extent cx="381000" cy="6096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35937" id="Straight Arrow Connector 5" o:spid="_x0000_s1026" type="#_x0000_t32" style="position:absolute;margin-left:-5.25pt;margin-top:-25.5pt;width:30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93C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C1420" wp14:editId="4B5D0AF5">
                <wp:simplePos x="0" y="0"/>
                <wp:positionH relativeFrom="column">
                  <wp:posOffset>914400</wp:posOffset>
                </wp:positionH>
                <wp:positionV relativeFrom="paragraph">
                  <wp:posOffset>-333375</wp:posOffset>
                </wp:positionV>
                <wp:extent cx="438150" cy="6286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3669" id="Straight Arrow Connector 4" o:spid="_x0000_s1026" type="#_x0000_t32" style="position:absolute;margin-left:1in;margin-top:-26.25pt;width:34.5pt;height:4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93C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323E" wp14:editId="29E65B2D">
                <wp:simplePos x="0" y="0"/>
                <wp:positionH relativeFrom="column">
                  <wp:posOffset>-85725</wp:posOffset>
                </wp:positionH>
                <wp:positionV relativeFrom="paragraph">
                  <wp:posOffset>-628650</wp:posOffset>
                </wp:positionV>
                <wp:extent cx="1447800" cy="59055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193CBB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323E" id="Diamond 3" o:spid="_x0000_s1028" type="#_x0000_t4" style="position:absolute;margin-left:-6.75pt;margin-top:-49.5pt;width:114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" fillcolor="white [3201]" strokecolor="black [3200]" strokeweight="1pt">
                <v:textbox>
                  <w:txbxContent>
                    <w:p w:rsidR="002654E8" w:rsidRDefault="002654E8" w:rsidP="00193CBB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193CBB">
        <w:t>N                           1                                                                                 N</w:t>
      </w:r>
    </w:p>
    <w:p w:rsidR="00BA4A06" w:rsidRPr="00BA4A06" w:rsidRDefault="003A3263" w:rsidP="00BA4A0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238125</wp:posOffset>
                </wp:positionV>
                <wp:extent cx="228600" cy="6477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F23F" id="Straight Arrow Connector 32" o:spid="_x0000_s1026" type="#_x0000_t32" style="position:absolute;margin-left:19.5pt;margin-top:18.75pt;width:18pt;height:5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15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247649</wp:posOffset>
                </wp:positionV>
                <wp:extent cx="600075" cy="202882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2BF46" id="Straight Arrow Connector 26" o:spid="_x0000_s1026" type="#_x0000_t32" style="position:absolute;margin-left:72.75pt;margin-top:19.5pt;width:47.25pt;height:15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715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238124</wp:posOffset>
                </wp:positionV>
                <wp:extent cx="781050" cy="1323975"/>
                <wp:effectExtent l="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7F45A" id="Straight Arrow Connector 25" o:spid="_x0000_s1026" type="#_x0000_t32" style="position:absolute;margin-left:1in;margin-top:18.75pt;width:61.5pt;height:10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715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247650</wp:posOffset>
                </wp:positionV>
                <wp:extent cx="1238250" cy="400050"/>
                <wp:effectExtent l="0" t="0" r="571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FC17" id="Straight Arrow Connector 24" o:spid="_x0000_s1026" type="#_x0000_t32" style="position:absolute;margin-left:72.75pt;margin-top:19.5pt;width:97.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93C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D21C" wp14:editId="526F8058">
                <wp:simplePos x="0" y="0"/>
                <wp:positionH relativeFrom="column">
                  <wp:posOffset>314325</wp:posOffset>
                </wp:positionH>
                <wp:positionV relativeFrom="paragraph">
                  <wp:posOffset>9524</wp:posOffset>
                </wp:positionV>
                <wp:extent cx="6000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193CBB" w:rsidRDefault="002654E8" w:rsidP="00193C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3CBB">
                              <w:rPr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D21C" id="Rectangle 1" o:spid="_x0000_s1029" style="position:absolute;margin-left:24.75pt;margin-top:.75pt;width:47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" fillcolor="white [3201]" strokecolor="black [3200]" strokeweight="1pt">
                <v:textbox>
                  <w:txbxContent>
                    <w:p w:rsidR="002654E8" w:rsidRPr="00193CBB" w:rsidRDefault="002654E8" w:rsidP="00193CBB">
                      <w:pPr>
                        <w:jc w:val="center"/>
                        <w:rPr>
                          <w:b/>
                        </w:rPr>
                      </w:pPr>
                      <w:r w:rsidRPr="00193CBB">
                        <w:rPr>
                          <w:b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193CBB">
        <w:tab/>
      </w:r>
      <w:r w:rsidR="00193CBB">
        <w:tab/>
      </w:r>
      <w:r w:rsidR="00193CBB">
        <w:tab/>
        <w:t>1</w:t>
      </w:r>
    </w:p>
    <w:p w:rsidR="000D6D76" w:rsidRDefault="000D6D76" w:rsidP="003A3263">
      <w:pPr>
        <w:tabs>
          <w:tab w:val="left" w:pos="271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1276350</wp:posOffset>
                </wp:positionV>
                <wp:extent cx="876300" cy="85725"/>
                <wp:effectExtent l="38100" t="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68B5B" id="Straight Arrow Connector 19" o:spid="_x0000_s1026" type="#_x0000_t32" style="position:absolute;margin-left:367.5pt;margin-top:100.5pt;width:69pt;height:6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571500</wp:posOffset>
                </wp:positionV>
                <wp:extent cx="1009650" cy="161925"/>
                <wp:effectExtent l="0" t="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1B875" id="Straight Arrow Connector 18" o:spid="_x0000_s1026" type="#_x0000_t32" style="position:absolute;margin-left:5in;margin-top:45pt;width:79.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876A7" wp14:editId="40ACCB18">
                <wp:simplePos x="0" y="0"/>
                <wp:positionH relativeFrom="column">
                  <wp:posOffset>4972050</wp:posOffset>
                </wp:positionH>
                <wp:positionV relativeFrom="paragraph">
                  <wp:posOffset>742950</wp:posOffset>
                </wp:positionV>
                <wp:extent cx="1171575" cy="53340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0D6D76">
                            <w:pPr>
                              <w:jc w:val="center"/>
                            </w:pPr>
                            <w: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76A7" id="Diamond 16" o:spid="_x0000_s1030" type="#_x0000_t4" style="position:absolute;margin-left:391.5pt;margin-top:58.5pt;width:92.2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" fillcolor="white [3201]" strokecolor="black [3200]" strokeweight="1pt">
                <v:textbox>
                  <w:txbxContent>
                    <w:p w:rsidR="002654E8" w:rsidRDefault="002654E8" w:rsidP="000D6D76">
                      <w:pPr>
                        <w:jc w:val="center"/>
                      </w:pPr>
                      <w:r>
                        <w:t>Drives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60517" wp14:editId="4D4E079D">
                <wp:simplePos x="0" y="0"/>
                <wp:positionH relativeFrom="column">
                  <wp:posOffset>4857750</wp:posOffset>
                </wp:positionH>
                <wp:positionV relativeFrom="paragraph">
                  <wp:posOffset>1581150</wp:posOffset>
                </wp:positionV>
                <wp:extent cx="1419225" cy="50482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0D6D76">
                            <w:pPr>
                              <w:jc w:val="center"/>
                            </w:pPr>
                            <w: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0517" id="Diamond 17" o:spid="_x0000_s1031" type="#_x0000_t4" style="position:absolute;margin-left:382.5pt;margin-top:124.5pt;width:111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" fillcolor="white [3201]" strokecolor="black [3200]" strokeweight="1pt">
                <v:textbox>
                  <w:txbxContent>
                    <w:p w:rsidR="002654E8" w:rsidRDefault="002654E8" w:rsidP="000D6D76">
                      <w:pPr>
                        <w:jc w:val="center"/>
                      </w:pPr>
                      <w: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DF0F5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EDF4" wp14:editId="7C9F7012">
                <wp:simplePos x="0" y="0"/>
                <wp:positionH relativeFrom="column">
                  <wp:posOffset>1524000</wp:posOffset>
                </wp:positionH>
                <wp:positionV relativeFrom="paragraph">
                  <wp:posOffset>351790</wp:posOffset>
                </wp:positionV>
                <wp:extent cx="1228725" cy="54292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DF0F51">
                            <w:pPr>
                              <w:jc w:val="center"/>
                            </w:pPr>
                            <w: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EDF4" id="Diamond 12" o:spid="_x0000_s1032" type="#_x0000_t4" style="position:absolute;margin-left:120pt;margin-top:27.7pt;width:96.7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" fillcolor="white [3201]" strokecolor="black [3200]" strokeweight="1pt">
                <v:textbox>
                  <w:txbxContent>
                    <w:p w:rsidR="002654E8" w:rsidRDefault="002654E8" w:rsidP="00DF0F51">
                      <w:pPr>
                        <w:jc w:val="center"/>
                      </w:pPr>
                      <w: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B58DB" wp14:editId="61AC75D7">
                <wp:simplePos x="0" y="0"/>
                <wp:positionH relativeFrom="column">
                  <wp:posOffset>3971926</wp:posOffset>
                </wp:positionH>
                <wp:positionV relativeFrom="paragraph">
                  <wp:posOffset>2162175</wp:posOffset>
                </wp:positionV>
                <wp:extent cx="8572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DF0F51" w:rsidRDefault="002654E8" w:rsidP="00DF0F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0F51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B58DB" id="Rectangle 11" o:spid="_x0000_s1033" style="position:absolute;margin-left:312.75pt;margin-top:170.25pt;width:67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" fillcolor="white [3201]" strokecolor="black [3200]" strokeweight="1pt">
                <v:textbox>
                  <w:txbxContent>
                    <w:p w:rsidR="002654E8" w:rsidRPr="00DF0F51" w:rsidRDefault="002654E8" w:rsidP="00DF0F51">
                      <w:pPr>
                        <w:jc w:val="center"/>
                        <w:rPr>
                          <w:b/>
                        </w:rPr>
                      </w:pPr>
                      <w:r w:rsidRPr="00DF0F51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</v:rect>
            </w:pict>
          </mc:Fallback>
        </mc:AlternateContent>
      </w:r>
      <w:r w:rsidR="00DF0F5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1A05C" wp14:editId="7AE1A86F">
                <wp:simplePos x="0" y="0"/>
                <wp:positionH relativeFrom="column">
                  <wp:posOffset>3924300</wp:posOffset>
                </wp:positionH>
                <wp:positionV relativeFrom="paragraph">
                  <wp:posOffset>1343025</wp:posOffset>
                </wp:positionV>
                <wp:extent cx="7429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DF0F51" w:rsidRDefault="002654E8" w:rsidP="00DF0F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0F51">
                              <w:rPr>
                                <w:b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1A05C" id="Rectangle 10" o:spid="_x0000_s1034" style="position:absolute;margin-left:309pt;margin-top:105.75pt;width:58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" fillcolor="white [3201]" strokecolor="black [3200]" strokeweight="1pt">
                <v:textbox>
                  <w:txbxContent>
                    <w:p w:rsidR="002654E8" w:rsidRPr="00DF0F51" w:rsidRDefault="002654E8" w:rsidP="00DF0F51">
                      <w:pPr>
                        <w:jc w:val="center"/>
                        <w:rPr>
                          <w:b/>
                        </w:rPr>
                      </w:pPr>
                      <w:r w:rsidRPr="00DF0F51">
                        <w:rPr>
                          <w:b/>
                        </w:rP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DF0F5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7A150" wp14:editId="45C43E9F">
                <wp:simplePos x="0" y="0"/>
                <wp:positionH relativeFrom="column">
                  <wp:posOffset>3876675</wp:posOffset>
                </wp:positionH>
                <wp:positionV relativeFrom="paragraph">
                  <wp:posOffset>561975</wp:posOffset>
                </wp:positionV>
                <wp:extent cx="67627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DF0F51" w:rsidRDefault="002654E8" w:rsidP="00DF0F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0F51">
                              <w:rPr>
                                <w:b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A150" id="Rectangle 9" o:spid="_x0000_s1035" style="position:absolute;margin-left:305.25pt;margin-top:44.25pt;width:53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" fillcolor="white [3201]" strokecolor="black [3200]" strokeweight="1pt">
                <v:textbox>
                  <w:txbxContent>
                    <w:p w:rsidR="002654E8" w:rsidRPr="00DF0F51" w:rsidRDefault="002654E8" w:rsidP="00DF0F51">
                      <w:pPr>
                        <w:jc w:val="center"/>
                        <w:rPr>
                          <w:b/>
                        </w:rPr>
                      </w:pPr>
                      <w:r w:rsidRPr="00DF0F51">
                        <w:rPr>
                          <w:b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 w:rsidR="003A3263">
        <w:rPr>
          <w:b/>
        </w:rPr>
        <w:t xml:space="preserve">           </w:t>
      </w:r>
      <w:r w:rsidR="003A3263">
        <w:t>N</w:t>
      </w:r>
      <w:r w:rsidR="003A3263">
        <w:rPr>
          <w:b/>
        </w:rPr>
        <w:tab/>
        <w:t>1</w:t>
      </w:r>
    </w:p>
    <w:p w:rsidR="00BA4A06" w:rsidRDefault="003A3263" w:rsidP="003A3263">
      <w:pPr>
        <w:tabs>
          <w:tab w:val="left" w:pos="2250"/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E2F44" wp14:editId="4BA83734">
                <wp:simplePos x="0" y="0"/>
                <wp:positionH relativeFrom="column">
                  <wp:posOffset>-438150</wp:posOffset>
                </wp:positionH>
                <wp:positionV relativeFrom="paragraph">
                  <wp:posOffset>314325</wp:posOffset>
                </wp:positionV>
                <wp:extent cx="1352550" cy="86677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3A3263">
                            <w:pPr>
                              <w:jc w:val="center"/>
                            </w:pPr>
                            <w: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2F44" id="Diamond 30" o:spid="_x0000_s1036" type="#_x0000_t4" style="position:absolute;margin-left:-34.5pt;margin-top:24.75pt;width:106.5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" fillcolor="white [3201]" strokecolor="black [3200]" strokeweight="1pt">
                <v:textbox>
                  <w:txbxContent>
                    <w:p w:rsidR="002654E8" w:rsidRDefault="002654E8" w:rsidP="003A3263">
                      <w:pPr>
                        <w:jc w:val="center"/>
                      </w:pPr>
                      <w:r>
                        <w:t>Make booking</w:t>
                      </w:r>
                    </w:p>
                  </w:txbxContent>
                </v:textbox>
              </v:shape>
            </w:pict>
          </mc:Fallback>
        </mc:AlternateContent>
      </w:r>
      <w:r w:rsidR="000D6D76">
        <w:tab/>
      </w:r>
      <w:r>
        <w:tab/>
      </w:r>
    </w:p>
    <w:p w:rsidR="000D6D76" w:rsidRDefault="003A3263" w:rsidP="000D6D76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CB948" wp14:editId="239CE06A">
                <wp:simplePos x="0" y="0"/>
                <wp:positionH relativeFrom="column">
                  <wp:posOffset>2752725</wp:posOffset>
                </wp:positionH>
                <wp:positionV relativeFrom="paragraph">
                  <wp:posOffset>19685</wp:posOffset>
                </wp:positionV>
                <wp:extent cx="1143000" cy="38100"/>
                <wp:effectExtent l="0" t="7620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0CBB4" id="Straight Arrow Connector 27" o:spid="_x0000_s1026" type="#_x0000_t32" style="position:absolute;margin-left:216.75pt;margin-top:1.55pt;width:90pt;height: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1                                                    N</w:t>
      </w:r>
      <w:r w:rsidR="000D6D76">
        <w:tab/>
      </w:r>
      <w:r w:rsidR="000D6D76">
        <w:tab/>
        <w:t>1</w:t>
      </w:r>
    </w:p>
    <w:p w:rsidR="000D6D76" w:rsidRDefault="00F715D5" w:rsidP="000D6D76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4EB9F4" wp14:editId="07409392">
                <wp:simplePos x="0" y="0"/>
                <wp:positionH relativeFrom="column">
                  <wp:posOffset>1600200</wp:posOffset>
                </wp:positionH>
                <wp:positionV relativeFrom="paragraph">
                  <wp:posOffset>181610</wp:posOffset>
                </wp:positionV>
                <wp:extent cx="1228725" cy="533400"/>
                <wp:effectExtent l="19050" t="19050" r="2857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F715D5">
                            <w:pPr>
                              <w:jc w:val="center"/>
                            </w:pPr>
                            <w: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B9F4" id="Diamond 23" o:spid="_x0000_s1037" type="#_x0000_t4" style="position:absolute;margin-left:126pt;margin-top:14.3pt;width:96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" fillcolor="white [3201]" strokecolor="black [3200]" strokeweight="1pt">
                <v:textbox>
                  <w:txbxContent>
                    <w:p w:rsidR="002654E8" w:rsidRDefault="002654E8" w:rsidP="00F715D5">
                      <w:pPr>
                        <w:jc w:val="center"/>
                      </w:pPr>
                      <w: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0D6D76">
        <w:tab/>
      </w:r>
    </w:p>
    <w:p w:rsidR="000D6D76" w:rsidRDefault="003A3263" w:rsidP="000D6D76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162560</wp:posOffset>
                </wp:positionV>
                <wp:extent cx="1104900" cy="66675"/>
                <wp:effectExtent l="0" t="1905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CAC1" id="Straight Arrow Connector 28" o:spid="_x0000_s1026" type="#_x0000_t32" style="position:absolute;margin-left:222pt;margin-top:12.8pt;width:87pt;height: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D6D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33B52" wp14:editId="55277F4C">
                <wp:simplePos x="0" y="0"/>
                <wp:positionH relativeFrom="column">
                  <wp:posOffset>4676775</wp:posOffset>
                </wp:positionH>
                <wp:positionV relativeFrom="paragraph">
                  <wp:posOffset>438785</wp:posOffset>
                </wp:positionV>
                <wp:extent cx="895350" cy="9525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C066" id="Straight Arrow Connector 22" o:spid="_x0000_s1026" type="#_x0000_t32" style="position:absolute;margin-left:368.25pt;margin-top:34.55pt;width:70.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D6D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B5D86" wp14:editId="514FD27E">
                <wp:simplePos x="0" y="0"/>
                <wp:positionH relativeFrom="column">
                  <wp:posOffset>4848225</wp:posOffset>
                </wp:positionH>
                <wp:positionV relativeFrom="paragraph">
                  <wp:posOffset>943610</wp:posOffset>
                </wp:positionV>
                <wp:extent cx="723900" cy="76200"/>
                <wp:effectExtent l="0" t="5715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6E9D" id="Straight Arrow Connector 21" o:spid="_x0000_s1026" type="#_x0000_t32" style="position:absolute;margin-left:381.75pt;margin-top:74.3pt;width:57pt;height: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N</w:t>
      </w:r>
      <w:r w:rsidR="000D6D76">
        <w:tab/>
        <w:t>1</w:t>
      </w:r>
    </w:p>
    <w:p w:rsidR="000D6D76" w:rsidRDefault="003A3263" w:rsidP="000D6D76">
      <w:pPr>
        <w:tabs>
          <w:tab w:val="left" w:pos="8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38735</wp:posOffset>
                </wp:positionV>
                <wp:extent cx="9525" cy="3429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F6BC" id="Straight Arrow Connector 33" o:spid="_x0000_s1026" type="#_x0000_t32" style="position:absolute;margin-left:18.75pt;margin-top:3.05pt;width: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N                            1</w:t>
      </w:r>
      <w:r w:rsidR="000D6D76">
        <w:tab/>
        <w:t>N</w:t>
      </w:r>
    </w:p>
    <w:p w:rsidR="000D6D76" w:rsidRDefault="00DA4F8B" w:rsidP="000D6D7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353060</wp:posOffset>
                </wp:positionV>
                <wp:extent cx="781050" cy="51435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00D15" id="Straight Arrow Connector 36" o:spid="_x0000_s1026" type="#_x0000_t32" style="position:absolute;margin-left:50.25pt;margin-top:27.8pt;width:61.5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A3263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86360</wp:posOffset>
                </wp:positionV>
                <wp:extent cx="752475" cy="266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3A3263" w:rsidRDefault="002654E8" w:rsidP="003A3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3263">
                              <w:rPr>
                                <w:b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8" style="position:absolute;margin-left:-9.75pt;margin-top:6.8pt;width:59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" fillcolor="white [3201]" strokecolor="black [3200]" strokeweight="1pt">
                <v:textbox>
                  <w:txbxContent>
                    <w:p w:rsidR="002654E8" w:rsidRPr="003A3263" w:rsidRDefault="002654E8" w:rsidP="003A3263">
                      <w:pPr>
                        <w:jc w:val="center"/>
                        <w:rPr>
                          <w:b/>
                        </w:rPr>
                      </w:pPr>
                      <w:r w:rsidRPr="003A3263">
                        <w:rPr>
                          <w:b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3A326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2981324</wp:posOffset>
                </wp:positionH>
                <wp:positionV relativeFrom="paragraph">
                  <wp:posOffset>286385</wp:posOffset>
                </wp:positionV>
                <wp:extent cx="1000125" cy="190500"/>
                <wp:effectExtent l="0" t="0" r="8572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B1CD" id="Straight Arrow Connector 29" o:spid="_x0000_s1026" type="#_x0000_t32" style="position:absolute;margin-left:234.75pt;margin-top:22.55pt;width:78.7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715D5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90757" wp14:editId="4E4B8C0A">
                <wp:simplePos x="0" y="0"/>
                <wp:positionH relativeFrom="column">
                  <wp:posOffset>1533525</wp:posOffset>
                </wp:positionH>
                <wp:positionV relativeFrom="paragraph">
                  <wp:posOffset>19685</wp:posOffset>
                </wp:positionV>
                <wp:extent cx="1447800" cy="523875"/>
                <wp:effectExtent l="19050" t="19050" r="1905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DF0F51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0757" id="Diamond 14" o:spid="_x0000_s1039" type="#_x0000_t4" style="position:absolute;margin-left:120.75pt;margin-top:1.55pt;width:114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" fillcolor="white [3201]" strokecolor="black [3200]" strokeweight="1pt">
                <v:textbox>
                  <w:txbxContent>
                    <w:p w:rsidR="002654E8" w:rsidRDefault="002654E8" w:rsidP="00DF0F51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</w:r>
      <w:r w:rsidR="003A3263">
        <w:tab/>
        <w:t>N</w:t>
      </w:r>
    </w:p>
    <w:p w:rsidR="00DA4F8B" w:rsidRDefault="00DA4F8B" w:rsidP="00DA4F8B">
      <w:pPr>
        <w:tabs>
          <w:tab w:val="left" w:pos="1350"/>
          <w:tab w:val="left" w:pos="8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1245870</wp:posOffset>
                </wp:positionV>
                <wp:extent cx="914400" cy="66675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3DF4" id="Straight Arrow Connector 37" o:spid="_x0000_s1026" type="#_x0000_t32" style="position:absolute;margin-left:113.25pt;margin-top:98.1pt;width:1in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A32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E1500" wp14:editId="4C98906B">
                <wp:simplePos x="0" y="0"/>
                <wp:positionH relativeFrom="column">
                  <wp:posOffset>2343150</wp:posOffset>
                </wp:positionH>
                <wp:positionV relativeFrom="paragraph">
                  <wp:posOffset>1903095</wp:posOffset>
                </wp:positionV>
                <wp:extent cx="78105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Pr="003A3263" w:rsidRDefault="002654E8" w:rsidP="003A3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3263">
                              <w:rPr>
                                <w:b/>
                              </w:rPr>
                              <w:t>Booking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1500" id="Rectangle 34" o:spid="_x0000_s1040" style="position:absolute;margin-left:184.5pt;margin-top:149.85pt;width:61.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" fillcolor="white [3201]" strokecolor="black [3200]" strokeweight="1pt">
                <v:textbox>
                  <w:txbxContent>
                    <w:p w:rsidR="002654E8" w:rsidRPr="003A3263" w:rsidRDefault="002654E8" w:rsidP="003A3263">
                      <w:pPr>
                        <w:jc w:val="center"/>
                        <w:rPr>
                          <w:b/>
                        </w:rPr>
                      </w:pPr>
                      <w:r w:rsidRPr="003A3263">
                        <w:rPr>
                          <w:b/>
                        </w:rPr>
                        <w:t>Booking</w:t>
                      </w: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3A32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F1F44" wp14:editId="090F7841">
                <wp:simplePos x="0" y="0"/>
                <wp:positionH relativeFrom="column">
                  <wp:posOffset>619125</wp:posOffset>
                </wp:positionH>
                <wp:positionV relativeFrom="paragraph">
                  <wp:posOffset>379095</wp:posOffset>
                </wp:positionV>
                <wp:extent cx="1609725" cy="866775"/>
                <wp:effectExtent l="19050" t="19050" r="28575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4E8" w:rsidRDefault="002654E8" w:rsidP="003A3263">
                            <w:pPr>
                              <w:jc w:val="center"/>
                            </w:pPr>
                            <w:r>
                              <w:t>Confirmed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F1F44" id="Diamond 35" o:spid="_x0000_s1041" type="#_x0000_t4" style="position:absolute;margin-left:48.75pt;margin-top:29.85pt;width:126.75pt;height:6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" fillcolor="white [3201]" strokecolor="black [3200]" strokeweight="1pt">
                <v:textbox>
                  <w:txbxContent>
                    <w:p w:rsidR="002654E8" w:rsidRDefault="002654E8" w:rsidP="003A3263">
                      <w:pPr>
                        <w:jc w:val="center"/>
                      </w:pPr>
                      <w:r>
                        <w:t>Confirmed requests</w:t>
                      </w:r>
                    </w:p>
                  </w:txbxContent>
                </v:textbox>
              </v:shape>
            </w:pict>
          </mc:Fallback>
        </mc:AlternateContent>
      </w:r>
      <w:r w:rsidR="000D6D76">
        <w:tab/>
      </w:r>
      <w:r>
        <w:t>N</w:t>
      </w:r>
      <w:r>
        <w:tab/>
      </w:r>
      <w:r w:rsidR="000D6D76">
        <w:t>N</w:t>
      </w:r>
    </w:p>
    <w:p w:rsidR="00DA4F8B" w:rsidRPr="00DA4F8B" w:rsidRDefault="00DA4F8B" w:rsidP="00DA4F8B"/>
    <w:p w:rsidR="00DA4F8B" w:rsidRPr="00DA4F8B" w:rsidRDefault="00DA4F8B" w:rsidP="00DA4F8B"/>
    <w:p w:rsidR="00DA4F8B" w:rsidRDefault="00DA4F8B" w:rsidP="00DA4F8B"/>
    <w:p w:rsidR="000D6D76" w:rsidRDefault="00DA4F8B" w:rsidP="00DA4F8B">
      <w:pPr>
        <w:tabs>
          <w:tab w:val="left" w:pos="2880"/>
        </w:tabs>
      </w:pPr>
      <w:r>
        <w:tab/>
      </w:r>
    </w:p>
    <w:p w:rsidR="00DA4F8B" w:rsidRPr="00DA4F8B" w:rsidRDefault="00DA4F8B" w:rsidP="00DA4F8B">
      <w:pPr>
        <w:tabs>
          <w:tab w:val="left" w:pos="2880"/>
        </w:tabs>
      </w:pPr>
      <w:r>
        <w:t xml:space="preserve">                                                              N</w:t>
      </w:r>
    </w:p>
    <w:sectPr w:rsidR="00DA4F8B" w:rsidRPr="00DA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22D6"/>
    <w:multiLevelType w:val="hybridMultilevel"/>
    <w:tmpl w:val="443C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4"/>
    <w:rsid w:val="000A2FD1"/>
    <w:rsid w:val="000C4465"/>
    <w:rsid w:val="000D6D76"/>
    <w:rsid w:val="000F517E"/>
    <w:rsid w:val="00193CBB"/>
    <w:rsid w:val="001D5930"/>
    <w:rsid w:val="001F02F4"/>
    <w:rsid w:val="002654E8"/>
    <w:rsid w:val="002668C2"/>
    <w:rsid w:val="00291067"/>
    <w:rsid w:val="00332B77"/>
    <w:rsid w:val="003A3263"/>
    <w:rsid w:val="004F3DEE"/>
    <w:rsid w:val="006E2D49"/>
    <w:rsid w:val="007952AA"/>
    <w:rsid w:val="007F2A79"/>
    <w:rsid w:val="008F7438"/>
    <w:rsid w:val="00910324"/>
    <w:rsid w:val="00917526"/>
    <w:rsid w:val="009847FE"/>
    <w:rsid w:val="009C7693"/>
    <w:rsid w:val="00A01A14"/>
    <w:rsid w:val="00AA6FE1"/>
    <w:rsid w:val="00BA4A06"/>
    <w:rsid w:val="00C52385"/>
    <w:rsid w:val="00C75B91"/>
    <w:rsid w:val="00C9690C"/>
    <w:rsid w:val="00D66781"/>
    <w:rsid w:val="00DA4F8B"/>
    <w:rsid w:val="00DD52C0"/>
    <w:rsid w:val="00DF0F51"/>
    <w:rsid w:val="00E22753"/>
    <w:rsid w:val="00F4583E"/>
    <w:rsid w:val="00F53BF5"/>
    <w:rsid w:val="00F715D5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3A11"/>
  <w15:chartTrackingRefBased/>
  <w15:docId w15:val="{2C6277FA-6BA3-41D0-A740-415D62F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06"/>
    <w:pPr>
      <w:ind w:left="720"/>
      <w:contextualSpacing/>
    </w:pPr>
  </w:style>
  <w:style w:type="table" w:styleId="TableGrid">
    <w:name w:val="Table Grid"/>
    <w:basedOn w:val="TableNormal"/>
    <w:uiPriority w:val="39"/>
    <w:rsid w:val="0026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2018-06-26T09:36:00Z</dcterms:created>
  <dcterms:modified xsi:type="dcterms:W3CDTF">2018-06-28T08:09:00Z</dcterms:modified>
</cp:coreProperties>
</file>