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364" w:rsidRPr="00664869" w:rsidRDefault="00817364" w:rsidP="00D8519B">
      <w:pPr>
        <w:pStyle w:val="NoSpacing"/>
        <w:rPr>
          <w:b/>
        </w:rPr>
      </w:pPr>
      <w:r w:rsidRPr="00664869">
        <w:t xml:space="preserve">                                                         </w:t>
      </w:r>
      <w:r w:rsidRPr="00664869">
        <w:rPr>
          <w:b/>
        </w:rPr>
        <w:t>EGERTON UNIVERSITY</w:t>
      </w:r>
    </w:p>
    <w:p w:rsidR="00817364" w:rsidRPr="00664869" w:rsidRDefault="00817364" w:rsidP="00817364">
      <w:pPr>
        <w:spacing w:line="360" w:lineRule="auto"/>
        <w:rPr>
          <w:rFonts w:ascii="Times New Roman" w:hAnsi="Times New Roman" w:cs="Times New Roman"/>
          <w:sz w:val="24"/>
          <w:szCs w:val="24"/>
        </w:rPr>
      </w:pPr>
    </w:p>
    <w:p w:rsidR="00817364" w:rsidRPr="00664869" w:rsidRDefault="00817364" w:rsidP="00817364">
      <w:pPr>
        <w:spacing w:line="360" w:lineRule="auto"/>
        <w:rPr>
          <w:rFonts w:ascii="Times New Roman" w:hAnsi="Times New Roman" w:cs="Times New Roman"/>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noProof/>
          <w:sz w:val="24"/>
          <w:szCs w:val="24"/>
        </w:rPr>
        <w:drawing>
          <wp:inline distT="0" distB="0" distL="0" distR="0" wp14:anchorId="516D94A3" wp14:editId="73EC0069">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5">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sz w:val="24"/>
          <w:szCs w:val="24"/>
        </w:rPr>
        <w:t xml:space="preserve">                                                              </w:t>
      </w:r>
      <w:r w:rsidRPr="00664869">
        <w:rPr>
          <w:rFonts w:ascii="Times New Roman" w:hAnsi="Times New Roman" w:cs="Times New Roman"/>
          <w:b/>
          <w:sz w:val="24"/>
          <w:szCs w:val="24"/>
        </w:rPr>
        <w:t xml:space="preserve">SYSTEM DESIGN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DOCUMENT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FOR</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EGERTON UNIVERSITY TRANSPORT</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MANAGEMENT SYSTEM    </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PREPARED BY: PAUL CYRIL OYUNGU</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REG NO: S13/21403/14</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SUPERVISOR: KIMANI NJOROGE</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PROJECT COORDINATOR: DR. WILFRED GIKARU</w:t>
      </w:r>
    </w:p>
    <w:p w:rsidR="00817364" w:rsidRPr="00664869" w:rsidRDefault="00817364" w:rsidP="00817364">
      <w:pPr>
        <w:spacing w:line="360" w:lineRule="auto"/>
        <w:rPr>
          <w:rFonts w:ascii="Times New Roman" w:hAnsi="Times New Roman" w:cs="Times New Roman"/>
          <w:b/>
          <w:sz w:val="24"/>
          <w:szCs w:val="24"/>
        </w:rPr>
      </w:pP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DATE: 18/4/2018</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VERSION 1.0           </w:t>
      </w:r>
    </w:p>
    <w:p w:rsidR="00817364" w:rsidRPr="00664869" w:rsidRDefault="00817364" w:rsidP="00817364">
      <w:pPr>
        <w:spacing w:line="360" w:lineRule="auto"/>
        <w:rPr>
          <w:rFonts w:ascii="Times New Roman" w:hAnsi="Times New Roman" w:cs="Times New Roman"/>
          <w:b/>
          <w:sz w:val="24"/>
          <w:szCs w:val="24"/>
        </w:rPr>
      </w:pPr>
      <w:r w:rsidRPr="00664869">
        <w:rPr>
          <w:rFonts w:ascii="Times New Roman" w:hAnsi="Times New Roman" w:cs="Times New Roman"/>
          <w:b/>
          <w:sz w:val="24"/>
          <w:szCs w:val="24"/>
        </w:rPr>
        <w:t xml:space="preserve">                                                                    </w:t>
      </w:r>
    </w:p>
    <w:p w:rsidR="00057354" w:rsidRPr="00664869" w:rsidRDefault="00DE4DFC">
      <w:pPr>
        <w:rPr>
          <w:rFonts w:ascii="Times New Roman" w:hAnsi="Times New Roman" w:cs="Times New Roman"/>
          <w:b/>
          <w:i/>
          <w:sz w:val="24"/>
          <w:szCs w:val="24"/>
        </w:rPr>
      </w:pPr>
      <w:r>
        <w:rPr>
          <w:rFonts w:ascii="Times New Roman" w:hAnsi="Times New Roman" w:cs="Times New Roman"/>
          <w:b/>
          <w:i/>
          <w:sz w:val="24"/>
          <w:szCs w:val="24"/>
        </w:rPr>
        <w:lastRenderedPageBreak/>
        <w:t>OVERVIEW</w:t>
      </w:r>
    </w:p>
    <w:p w:rsidR="00B472A1" w:rsidRPr="00664869" w:rsidRDefault="00B472A1">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036FD0" w:rsidRPr="00664869" w:rsidRDefault="00E278C5">
      <w:pPr>
        <w:rPr>
          <w:rFonts w:ascii="Times New Roman" w:hAnsi="Times New Roman" w:cs="Times New Roman"/>
          <w:b/>
          <w:sz w:val="24"/>
          <w:szCs w:val="24"/>
          <w:u w:val="single"/>
        </w:rPr>
      </w:pPr>
      <w:r w:rsidRPr="00664869">
        <w:rPr>
          <w:rFonts w:ascii="Times New Roman" w:hAnsi="Times New Roman" w:cs="Times New Roman"/>
          <w:sz w:val="24"/>
          <w:szCs w:val="24"/>
        </w:rPr>
        <w:t xml:space="preserve">                                                    </w:t>
      </w:r>
      <w:r w:rsidR="00036FD0" w:rsidRPr="00664869">
        <w:rPr>
          <w:rFonts w:ascii="Times New Roman" w:hAnsi="Times New Roman" w:cs="Times New Roman"/>
          <w:b/>
          <w:sz w:val="24"/>
          <w:szCs w:val="24"/>
          <w:u w:val="single"/>
        </w:rPr>
        <w:t>TABLE OF CONTENTS</w:t>
      </w:r>
    </w:p>
    <w:p w:rsidR="00036FD0" w:rsidRPr="00664869" w:rsidRDefault="00036FD0">
      <w:pPr>
        <w:rPr>
          <w:rFonts w:ascii="Times New Roman" w:hAnsi="Times New Roman" w:cs="Times New Roman"/>
          <w:b/>
          <w:sz w:val="24"/>
          <w:szCs w:val="24"/>
          <w:u w:val="single"/>
        </w:rPr>
      </w:pPr>
    </w:p>
    <w:p w:rsidR="00036FD0" w:rsidRPr="00664869" w:rsidRDefault="00036FD0">
      <w:pPr>
        <w:rPr>
          <w:rFonts w:ascii="Times New Roman" w:hAnsi="Times New Roman" w:cs="Times New Roman"/>
          <w:sz w:val="24"/>
          <w:szCs w:val="24"/>
        </w:rPr>
      </w:pPr>
    </w:p>
    <w:p w:rsidR="00036FD0" w:rsidRPr="00664869" w:rsidRDefault="00036FD0">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E278C5" w:rsidRPr="00664869" w:rsidRDefault="00E278C5">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pPr>
        <w:rPr>
          <w:rFonts w:ascii="Times New Roman" w:hAnsi="Times New Roman" w:cs="Times New Roman"/>
          <w:sz w:val="24"/>
          <w:szCs w:val="24"/>
        </w:rPr>
      </w:pPr>
    </w:p>
    <w:p w:rsidR="005209C1" w:rsidRPr="00664869" w:rsidRDefault="005209C1" w:rsidP="005209C1">
      <w:pPr>
        <w:rPr>
          <w:rFonts w:ascii="Times New Roman" w:hAnsi="Times New Roman" w:cs="Times New Roman"/>
          <w:b/>
          <w:sz w:val="24"/>
          <w:szCs w:val="24"/>
        </w:rPr>
      </w:pPr>
      <w:r w:rsidRPr="00664869">
        <w:rPr>
          <w:rFonts w:ascii="Times New Roman" w:hAnsi="Times New Roman" w:cs="Times New Roman"/>
          <w:b/>
          <w:sz w:val="24"/>
          <w:szCs w:val="24"/>
        </w:rPr>
        <w:t>1 INTRODUCTION</w:t>
      </w:r>
    </w:p>
    <w:p w:rsidR="005209C1"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Purpose and Scope</w:t>
      </w:r>
    </w:p>
    <w:p w:rsidR="00FF0BE5" w:rsidRDefault="00FF0BE5" w:rsidP="00FF0BE5">
      <w:pPr>
        <w:rPr>
          <w:rFonts w:ascii="Times New Roman" w:hAnsi="Times New Roman" w:cs="Times New Roman"/>
          <w:sz w:val="24"/>
          <w:szCs w:val="24"/>
        </w:rPr>
      </w:pPr>
      <w:r>
        <w:rPr>
          <w:rFonts w:ascii="Times New Roman" w:hAnsi="Times New Roman" w:cs="Times New Roman"/>
          <w:sz w:val="24"/>
          <w:szCs w:val="24"/>
        </w:rPr>
        <w:t>This software design document describes the architecture and system design of Egerton University Transport Management System</w:t>
      </w:r>
      <w:r w:rsidR="00347ED8">
        <w:rPr>
          <w:rFonts w:ascii="Times New Roman" w:hAnsi="Times New Roman" w:cs="Times New Roman"/>
          <w:sz w:val="24"/>
          <w:szCs w:val="24"/>
        </w:rPr>
        <w:t>(EUTMS)</w:t>
      </w:r>
    </w:p>
    <w:p w:rsidR="00347ED8" w:rsidRDefault="00DC3B16" w:rsidP="00304D8F">
      <w:pPr>
        <w:rPr>
          <w:rFonts w:ascii="Times New Roman" w:hAnsi="Times New Roman" w:cs="Times New Roman"/>
          <w:sz w:val="24"/>
          <w:szCs w:val="24"/>
        </w:rPr>
      </w:pPr>
      <w:r>
        <w:rPr>
          <w:rFonts w:ascii="Times New Roman" w:hAnsi="Times New Roman" w:cs="Times New Roman"/>
          <w:sz w:val="24"/>
          <w:szCs w:val="24"/>
        </w:rPr>
        <w:t>T</w:t>
      </w:r>
      <w:r w:rsidR="00324119">
        <w:rPr>
          <w:rFonts w:ascii="Times New Roman" w:hAnsi="Times New Roman" w:cs="Times New Roman"/>
          <w:sz w:val="24"/>
          <w:szCs w:val="24"/>
        </w:rPr>
        <w:t>his document contains a complete description of the</w:t>
      </w:r>
      <w:r w:rsidR="00D103D4">
        <w:rPr>
          <w:rFonts w:ascii="Times New Roman" w:hAnsi="Times New Roman" w:cs="Times New Roman"/>
          <w:sz w:val="24"/>
          <w:szCs w:val="24"/>
        </w:rPr>
        <w:t xml:space="preserve"> design and archi</w:t>
      </w:r>
      <w:r w:rsidR="00324119">
        <w:rPr>
          <w:rFonts w:ascii="Times New Roman" w:hAnsi="Times New Roman" w:cs="Times New Roman"/>
          <w:sz w:val="24"/>
          <w:szCs w:val="24"/>
        </w:rPr>
        <w:t xml:space="preserve">tecture of the EUTMS. </w:t>
      </w:r>
      <w:r w:rsidR="00304D8F">
        <w:rPr>
          <w:rFonts w:ascii="Times New Roman" w:hAnsi="Times New Roman" w:cs="Times New Roman"/>
          <w:sz w:val="24"/>
          <w:szCs w:val="24"/>
        </w:rPr>
        <w:t xml:space="preserve">The basic architecture is a web based application that users will access the system through the web. The description </w:t>
      </w:r>
      <w:r w:rsidR="00717533">
        <w:rPr>
          <w:rFonts w:ascii="Times New Roman" w:hAnsi="Times New Roman" w:cs="Times New Roman"/>
          <w:sz w:val="24"/>
          <w:szCs w:val="24"/>
        </w:rPr>
        <w:t>of the architecture and design will mainly be on the:</w:t>
      </w:r>
    </w:p>
    <w:p w:rsidR="00717533" w:rsidRDefault="00717533"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Login and registration process</w:t>
      </w:r>
    </w:p>
    <w:p w:rsidR="00717533"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Booking process</w:t>
      </w:r>
    </w:p>
    <w:p w:rsidR="00B61142" w:rsidRDefault="00B61142"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architecture</w:t>
      </w:r>
    </w:p>
    <w:p w:rsidR="00B61142" w:rsidRDefault="00EE479A" w:rsidP="0071753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Inventory, vehicle</w:t>
      </w:r>
      <w:r w:rsidR="00B61142">
        <w:rPr>
          <w:rFonts w:ascii="Times New Roman" w:hAnsi="Times New Roman" w:cs="Times New Roman"/>
          <w:sz w:val="24"/>
          <w:szCs w:val="24"/>
        </w:rPr>
        <w:t xml:space="preserve"> and driver management process</w:t>
      </w:r>
    </w:p>
    <w:p w:rsidR="00B61142" w:rsidRDefault="00B61142" w:rsidP="00B61142">
      <w:pPr>
        <w:pStyle w:val="ListParagraph"/>
        <w:rPr>
          <w:rFonts w:ascii="Times New Roman" w:hAnsi="Times New Roman" w:cs="Times New Roman"/>
          <w:sz w:val="24"/>
          <w:szCs w:val="24"/>
        </w:rPr>
      </w:pPr>
    </w:p>
    <w:p w:rsidR="0023777D" w:rsidRPr="00717533" w:rsidRDefault="0023777D" w:rsidP="00B61142">
      <w:pPr>
        <w:pStyle w:val="ListParagraph"/>
        <w:rPr>
          <w:rFonts w:ascii="Times New Roman" w:hAnsi="Times New Roman" w:cs="Times New Roman"/>
          <w:sz w:val="24"/>
          <w:szCs w:val="24"/>
        </w:rPr>
      </w:pPr>
    </w:p>
    <w:p w:rsidR="005209C1" w:rsidRPr="00664869" w:rsidRDefault="005209C1" w:rsidP="005209C1">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Executive Summary</w:t>
      </w: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System Overview</w:t>
      </w:r>
    </w:p>
    <w:p w:rsidR="00EE479A" w:rsidRDefault="00EE479A" w:rsidP="00EE479A">
      <w:pPr>
        <w:rPr>
          <w:rFonts w:ascii="Times New Roman" w:hAnsi="Times New Roman" w:cs="Times New Roman"/>
          <w:sz w:val="24"/>
          <w:szCs w:val="24"/>
        </w:rPr>
      </w:pPr>
      <w:r>
        <w:rPr>
          <w:rFonts w:ascii="Times New Roman" w:hAnsi="Times New Roman" w:cs="Times New Roman"/>
          <w:sz w:val="24"/>
          <w:szCs w:val="24"/>
        </w:rPr>
        <w:t xml:space="preserve">EUTMS is responsible for managing most if not all activities done by the transport department of the university. Departments will make booking which will be viewed by the administration in the transport department and can be accepted or denied. Drivers, vehicles and inventory </w:t>
      </w:r>
      <w:r w:rsidR="00855478">
        <w:rPr>
          <w:rFonts w:ascii="Times New Roman" w:hAnsi="Times New Roman" w:cs="Times New Roman"/>
          <w:sz w:val="24"/>
          <w:szCs w:val="24"/>
        </w:rPr>
        <w:t xml:space="preserve">information </w:t>
      </w:r>
      <w:r>
        <w:rPr>
          <w:rFonts w:ascii="Times New Roman" w:hAnsi="Times New Roman" w:cs="Times New Roman"/>
          <w:sz w:val="24"/>
          <w:szCs w:val="24"/>
        </w:rPr>
        <w:t>will also be</w:t>
      </w:r>
      <w:r w:rsidR="00855478">
        <w:rPr>
          <w:rFonts w:ascii="Times New Roman" w:hAnsi="Times New Roman" w:cs="Times New Roman"/>
          <w:sz w:val="24"/>
          <w:szCs w:val="24"/>
        </w:rPr>
        <w:t xml:space="preserve"> </w:t>
      </w:r>
      <w:r w:rsidR="00033035">
        <w:rPr>
          <w:rFonts w:ascii="Times New Roman" w:hAnsi="Times New Roman" w:cs="Times New Roman"/>
          <w:sz w:val="24"/>
          <w:szCs w:val="24"/>
        </w:rPr>
        <w:t>entered into</w:t>
      </w:r>
      <w:r w:rsidR="00855478">
        <w:rPr>
          <w:rFonts w:ascii="Times New Roman" w:hAnsi="Times New Roman" w:cs="Times New Roman"/>
          <w:sz w:val="24"/>
          <w:szCs w:val="24"/>
        </w:rPr>
        <w:t xml:space="preserve"> the system and stored in a</w:t>
      </w:r>
      <w:r w:rsidR="00033035">
        <w:rPr>
          <w:rFonts w:ascii="Times New Roman" w:hAnsi="Times New Roman" w:cs="Times New Roman"/>
          <w:sz w:val="24"/>
          <w:szCs w:val="24"/>
        </w:rPr>
        <w:t xml:space="preserve"> database and</w:t>
      </w:r>
      <w:r>
        <w:rPr>
          <w:rFonts w:ascii="Times New Roman" w:hAnsi="Times New Roman" w:cs="Times New Roman"/>
          <w:sz w:val="24"/>
          <w:szCs w:val="24"/>
        </w:rPr>
        <w:t xml:space="preserve"> a report of them generated by the system. There will be schedule that will be generated by the system of confirmed or accepted bookings</w:t>
      </w:r>
    </w:p>
    <w:p w:rsidR="00EE479A" w:rsidRDefault="00EE479A" w:rsidP="00EE479A">
      <w:pPr>
        <w:rPr>
          <w:rFonts w:ascii="Times New Roman" w:hAnsi="Times New Roman" w:cs="Times New Roman"/>
          <w:sz w:val="24"/>
          <w:szCs w:val="24"/>
        </w:rPr>
      </w:pPr>
      <w:r>
        <w:rPr>
          <w:rFonts w:ascii="Times New Roman" w:hAnsi="Times New Roman" w:cs="Times New Roman"/>
          <w:sz w:val="24"/>
          <w:szCs w:val="24"/>
        </w:rPr>
        <w:t xml:space="preserve">For this to be done by the system, the </w:t>
      </w:r>
      <w:r w:rsidR="00632D30">
        <w:rPr>
          <w:rFonts w:ascii="Times New Roman" w:hAnsi="Times New Roman" w:cs="Times New Roman"/>
          <w:sz w:val="24"/>
          <w:szCs w:val="24"/>
        </w:rPr>
        <w:t xml:space="preserve">system </w:t>
      </w:r>
      <w:r>
        <w:rPr>
          <w:rFonts w:ascii="Times New Roman" w:hAnsi="Times New Roman" w:cs="Times New Roman"/>
          <w:sz w:val="24"/>
          <w:szCs w:val="24"/>
        </w:rPr>
        <w:t xml:space="preserve">architecture below will be used in </w:t>
      </w:r>
      <w:r w:rsidR="00632D30">
        <w:rPr>
          <w:rFonts w:ascii="Times New Roman" w:hAnsi="Times New Roman" w:cs="Times New Roman"/>
          <w:sz w:val="24"/>
          <w:szCs w:val="24"/>
        </w:rPr>
        <w:t>the different modules such as the login and registration module</w:t>
      </w:r>
    </w:p>
    <w:p w:rsidR="00632D30"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2061270</wp:posOffset>
                </wp:positionH>
                <wp:positionV relativeFrom="paragraph">
                  <wp:posOffset>273313</wp:posOffset>
                </wp:positionV>
                <wp:extent cx="0" cy="327804"/>
                <wp:effectExtent l="76200" t="38100" r="57150" b="15240"/>
                <wp:wrapNone/>
                <wp:docPr id="10" name="Straight Arrow Connector 10"/>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300B3ED" id="_x0000_t32" coordsize="21600,21600" o:spt="32" o:oned="t" path="m,l21600,21600e" filled="f">
                <v:path arrowok="t" fillok="f" o:connecttype="none"/>
                <o:lock v:ext="edit" shapetype="t"/>
              </v:shapetype>
              <v:shape id="Straight Arrow Connector 10" o:spid="_x0000_s1026" type="#_x0000_t32" style="position:absolute;margin-left:162.3pt;margin-top:21.5pt;width:0;height:25.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1388853</wp:posOffset>
                </wp:positionH>
                <wp:positionV relativeFrom="paragraph">
                  <wp:posOffset>66843</wp:posOffset>
                </wp:positionV>
                <wp:extent cx="3071004" cy="241539"/>
                <wp:effectExtent l="0" t="0" r="15240" b="25400"/>
                <wp:wrapNone/>
                <wp:docPr id="4" name="Rectangle 4"/>
                <wp:cNvGraphicFramePr/>
                <a:graphic xmlns:a="http://schemas.openxmlformats.org/drawingml/2006/main">
                  <a:graphicData uri="http://schemas.microsoft.com/office/word/2010/wordprocessingShape">
                    <wps:wsp>
                      <wps:cNvSpPr/>
                      <wps:spPr>
                        <a:xfrm>
                          <a:off x="0" y="0"/>
                          <a:ext cx="3071004" cy="241539"/>
                        </a:xfrm>
                        <a:prstGeom prst="rect">
                          <a:avLst/>
                        </a:prstGeom>
                        <a:ln/>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9.35pt;margin-top:5.25pt;width:241.8pt;height: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" fillcolor="white [3201]" strokecolor="black [3200]" strokeweight="1pt">
                <v:textbox>
                  <w:txbxContent>
                    <w:p w:rsidR="00FF227E" w:rsidRDefault="00FF227E" w:rsidP="00FF227E">
                      <w:pPr>
                        <w:jc w:val="center"/>
                      </w:pPr>
                      <w:r>
                        <w:t>Browser</w:t>
                      </w:r>
                    </w:p>
                  </w:txbxContent>
                </v:textbox>
              </v:rect>
            </w:pict>
          </mc:Fallback>
        </mc:AlternateContent>
      </w:r>
      <w:r w:rsidR="00FF227E">
        <w:rPr>
          <w:rFonts w:ascii="Times New Roman" w:hAnsi="Times New Roman" w:cs="Times New Roman"/>
          <w:sz w:val="24"/>
          <w:szCs w:val="24"/>
        </w:rPr>
        <w:t xml:space="preserve"> </w: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3743864</wp:posOffset>
                </wp:positionH>
                <wp:positionV relativeFrom="paragraph">
                  <wp:posOffset>26179</wp:posOffset>
                </wp:positionV>
                <wp:extent cx="8627" cy="310551"/>
                <wp:effectExtent l="38100" t="0" r="67945" b="51435"/>
                <wp:wrapNone/>
                <wp:docPr id="14" name="Straight Arrow Connector 14"/>
                <wp:cNvGraphicFramePr/>
                <a:graphic xmlns:a="http://schemas.openxmlformats.org/drawingml/2006/main">
                  <a:graphicData uri="http://schemas.microsoft.com/office/word/2010/wordprocessingShape">
                    <wps:wsp>
                      <wps:cNvCnPr/>
                      <wps:spPr>
                        <a:xfrm>
                          <a:off x="0" y="0"/>
                          <a:ext cx="8627" cy="3105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AA031" id="Straight Arrow Connector 14" o:spid="_x0000_s1026" type="#_x0000_t32" style="position:absolute;margin-left:294.8pt;margin-top:2.05pt;width:.7pt;height:24.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" strokecolor="black [3200]" strokeweight=".5pt">
                <v:stroke endarrow="block" joinstyle="miter"/>
              </v:shape>
            </w:pict>
          </mc:Fallback>
        </mc:AlternateContent>
      </w:r>
      <w:r w:rsidR="00632D30">
        <w:rPr>
          <w:rFonts w:ascii="Times New Roman" w:hAnsi="Times New Roman" w:cs="Times New Roman"/>
          <w:sz w:val="24"/>
          <w:szCs w:val="24"/>
        </w:rPr>
        <w:t xml:space="preserve">                                   </w:t>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3752119</wp:posOffset>
                </wp:positionH>
                <wp:positionV relativeFrom="paragraph">
                  <wp:posOffset>278837</wp:posOffset>
                </wp:positionV>
                <wp:extent cx="17624" cy="354294"/>
                <wp:effectExtent l="57150" t="0" r="78105" b="65405"/>
                <wp:wrapNone/>
                <wp:docPr id="15" name="Straight Arrow Connector 15"/>
                <wp:cNvGraphicFramePr/>
                <a:graphic xmlns:a="http://schemas.openxmlformats.org/drawingml/2006/main">
                  <a:graphicData uri="http://schemas.microsoft.com/office/word/2010/wordprocessingShape">
                    <wps:wsp>
                      <wps:cNvCnPr/>
                      <wps:spPr>
                        <a:xfrm>
                          <a:off x="0" y="0"/>
                          <a:ext cx="17624" cy="3542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382965" id="Straight Arrow Connector 15" o:spid="_x0000_s1026" type="#_x0000_t32" style="position:absolute;margin-left:295.45pt;margin-top:21.95pt;width:1.4pt;height:2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2078966</wp:posOffset>
                </wp:positionH>
                <wp:positionV relativeFrom="paragraph">
                  <wp:posOffset>288074</wp:posOffset>
                </wp:positionV>
                <wp:extent cx="0" cy="327804"/>
                <wp:effectExtent l="76200" t="38100" r="57150" b="15240"/>
                <wp:wrapNone/>
                <wp:docPr id="11" name="Straight Arrow Connector 11"/>
                <wp:cNvGraphicFramePr/>
                <a:graphic xmlns:a="http://schemas.openxmlformats.org/drawingml/2006/main">
                  <a:graphicData uri="http://schemas.microsoft.com/office/word/2010/wordprocessingShape">
                    <wps:wsp>
                      <wps:cNvCnPr/>
                      <wps:spPr>
                        <a:xfrm flipV="1">
                          <a:off x="0" y="0"/>
                          <a:ext cx="0"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82B1B6" id="Straight Arrow Connector 11" o:spid="_x0000_s1026" type="#_x0000_t32" style="position:absolute;margin-left:163.7pt;margin-top:22.7pt;width:0;height:25.8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3174521</wp:posOffset>
                </wp:positionH>
                <wp:positionV relativeFrom="paragraph">
                  <wp:posOffset>31271</wp:posOffset>
                </wp:positionV>
                <wp:extent cx="1302589" cy="241540"/>
                <wp:effectExtent l="0" t="0" r="12065" b="25400"/>
                <wp:wrapNone/>
                <wp:docPr id="6" name="Rectangle 6"/>
                <wp:cNvGraphicFramePr/>
                <a:graphic xmlns:a="http://schemas.openxmlformats.org/drawingml/2006/main">
                  <a:graphicData uri="http://schemas.microsoft.com/office/word/2010/wordprocessingShape">
                    <wps:wsp>
                      <wps:cNvSpPr/>
                      <wps:spPr>
                        <a:xfrm>
                          <a:off x="0" y="0"/>
                          <a:ext cx="1302589" cy="241540"/>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URL dispacher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7" style="position:absolute;margin-left:249.95pt;margin-top:2.45pt;width:102.5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" fillcolor="white [3201]" strokecolor="black [3200]" strokeweight="1pt">
                <v:textbox>
                  <w:txbxContent>
                    <w:p w:rsidR="00FF227E" w:rsidRDefault="00FF227E" w:rsidP="00FF227E">
                      <w:pPr>
                        <w:jc w:val="center"/>
                      </w:pPr>
                      <w:r>
                        <w:t>URL dispacher</w:t>
                      </w:r>
                    </w:p>
                  </w:txbxContent>
                </v:textbox>
              </v:rect>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1388853</wp:posOffset>
                </wp:positionH>
                <wp:positionV relativeFrom="paragraph">
                  <wp:posOffset>31750</wp:posOffset>
                </wp:positionV>
                <wp:extent cx="1276709" cy="250166"/>
                <wp:effectExtent l="0" t="0" r="19050" b="17145"/>
                <wp:wrapNone/>
                <wp:docPr id="5" name="Rectangle 5"/>
                <wp:cNvGraphicFramePr/>
                <a:graphic xmlns:a="http://schemas.openxmlformats.org/drawingml/2006/main">
                  <a:graphicData uri="http://schemas.microsoft.com/office/word/2010/wordprocessingShape">
                    <wps:wsp>
                      <wps:cNvSpPr/>
                      <wps:spPr>
                        <a:xfrm>
                          <a:off x="0" y="0"/>
                          <a:ext cx="1276709" cy="250166"/>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Template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8" style="position:absolute;margin-left:109.35pt;margin-top:2.5pt;width:100.55pt;height:19.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" fillcolor="white [3201]" strokecolor="black [3200]" strokeweight="1pt">
                <v:textbox>
                  <w:txbxContent>
                    <w:p w:rsidR="00FF227E" w:rsidRDefault="00FF227E" w:rsidP="00FF227E">
                      <w:pPr>
                        <w:jc w:val="center"/>
                      </w:pPr>
                      <w:r>
                        <w:t>Template</w:t>
                      </w:r>
                    </w:p>
                  </w:txbxContent>
                </v:textbox>
              </v:rect>
            </w:pict>
          </mc:Fallback>
        </mc:AlternateConten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FF227E" w:rsidRDefault="00FF227E" w:rsidP="00EE479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3752491</wp:posOffset>
                </wp:positionH>
                <wp:positionV relativeFrom="paragraph">
                  <wp:posOffset>292400</wp:posOffset>
                </wp:positionV>
                <wp:extent cx="25879" cy="431931"/>
                <wp:effectExtent l="57150" t="0" r="50800" b="63500"/>
                <wp:wrapNone/>
                <wp:docPr id="16" name="Straight Arrow Connector 16"/>
                <wp:cNvGraphicFramePr/>
                <a:graphic xmlns:a="http://schemas.openxmlformats.org/drawingml/2006/main">
                  <a:graphicData uri="http://schemas.microsoft.com/office/word/2010/wordprocessingShape">
                    <wps:wsp>
                      <wps:cNvCnPr/>
                      <wps:spPr>
                        <a:xfrm>
                          <a:off x="0" y="0"/>
                          <a:ext cx="25879" cy="4319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12318" id="Straight Arrow Connector 16" o:spid="_x0000_s1026" type="#_x0000_t32" style="position:absolute;margin-left:295.45pt;margin-top:23pt;width:2.05pt;height:3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" strokecolor="black [3200]" strokeweight=".5pt">
                <v:stroke endarrow="block" joinstyle="miter"/>
              </v:shape>
            </w:pict>
          </mc:Fallback>
        </mc:AlternateContent>
      </w:r>
      <w:r w:rsidR="00FF227E">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42845</wp:posOffset>
                </wp:positionV>
                <wp:extent cx="3122762" cy="250166"/>
                <wp:effectExtent l="0" t="0" r="20955" b="17145"/>
                <wp:wrapNone/>
                <wp:docPr id="7" name="Rectangle 7"/>
                <wp:cNvGraphicFramePr/>
                <a:graphic xmlns:a="http://schemas.openxmlformats.org/drawingml/2006/main">
                  <a:graphicData uri="http://schemas.microsoft.com/office/word/2010/wordprocessingShape">
                    <wps:wsp>
                      <wps:cNvSpPr/>
                      <wps:spPr>
                        <a:xfrm>
                          <a:off x="0" y="0"/>
                          <a:ext cx="3122762" cy="250166"/>
                        </a:xfrm>
                        <a:prstGeom prst="rect">
                          <a:avLst/>
                        </a:prstGeom>
                      </wps:spPr>
                      <wps:style>
                        <a:lnRef idx="2">
                          <a:schemeClr val="dk1"/>
                        </a:lnRef>
                        <a:fillRef idx="1">
                          <a:schemeClr val="lt1"/>
                        </a:fillRef>
                        <a:effectRef idx="0">
                          <a:schemeClr val="dk1"/>
                        </a:effectRef>
                        <a:fontRef idx="minor">
                          <a:schemeClr val="dk1"/>
                        </a:fontRef>
                      </wps:style>
                      <wps:txbx>
                        <w:txbxContent>
                          <w:p w:rsidR="009E3E09" w:rsidRDefault="009E3E09" w:rsidP="009E3E09">
                            <w:pPr>
                              <w:jc w:val="center"/>
                            </w:pPr>
                            <w:r>
                              <w:t>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08pt;margin-top:3.35pt;width:245.9pt;height:1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" fillcolor="white [3201]" strokecolor="black [3200]" strokeweight="1pt">
                <v:textbox>
                  <w:txbxContent>
                    <w:p w:rsidR="009E3E09" w:rsidRDefault="009E3E09" w:rsidP="009E3E09">
                      <w:pPr>
                        <w:jc w:val="center"/>
                      </w:pPr>
                      <w:r>
                        <w:t>Views</w:t>
                      </w:r>
                    </w:p>
                  </w:txbxContent>
                </v:textbox>
              </v:rect>
            </w:pict>
          </mc:Fallback>
        </mc:AlternateContent>
      </w:r>
      <w:r w:rsidR="00FF227E">
        <w:rPr>
          <w:rFonts w:ascii="Times New Roman" w:hAnsi="Times New Roman" w:cs="Times New Roman"/>
          <w:sz w:val="24"/>
          <w:szCs w:val="24"/>
        </w:rPr>
        <w:tab/>
      </w:r>
      <w:r w:rsidR="00FF227E">
        <w:rPr>
          <w:rFonts w:ascii="Times New Roman" w:hAnsi="Times New Roman" w:cs="Times New Roman"/>
          <w:sz w:val="24"/>
          <w:szCs w:val="24"/>
        </w:rPr>
        <w:tab/>
      </w:r>
      <w:r w:rsidR="00FF227E">
        <w:rPr>
          <w:rFonts w:ascii="Times New Roman" w:hAnsi="Times New Roman" w:cs="Times New Roman"/>
          <w:sz w:val="24"/>
          <w:szCs w:val="24"/>
        </w:rPr>
        <w:tab/>
      </w:r>
    </w:p>
    <w:p w:rsidR="00910BA1"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2113472</wp:posOffset>
                </wp:positionH>
                <wp:positionV relativeFrom="paragraph">
                  <wp:posOffset>19433</wp:posOffset>
                </wp:positionV>
                <wp:extent cx="8626" cy="405442"/>
                <wp:effectExtent l="76200" t="38100" r="67945" b="13970"/>
                <wp:wrapNone/>
                <wp:docPr id="12" name="Straight Arrow Connector 12"/>
                <wp:cNvGraphicFramePr/>
                <a:graphic xmlns:a="http://schemas.openxmlformats.org/drawingml/2006/main">
                  <a:graphicData uri="http://schemas.microsoft.com/office/word/2010/wordprocessingShape">
                    <wps:wsp>
                      <wps:cNvCnPr/>
                      <wps:spPr>
                        <a:xfrm flipH="1" flipV="1">
                          <a:off x="0" y="0"/>
                          <a:ext cx="8626" cy="405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C1D5B2" id="Straight Arrow Connector 12" o:spid="_x0000_s1026" type="#_x0000_t32" style="position:absolute;margin-left:166.4pt;margin-top:1.55pt;width:.7pt;height:31.9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" strokecolor="black [3200]" strokeweight=".5pt">
                <v:stroke endarrow="block" joinstyle="miter"/>
              </v:shape>
            </w:pict>
          </mc:Fallback>
        </mc:AlternateContent>
      </w:r>
      <w:r w:rsidR="00910BA1">
        <w:rPr>
          <w:rFonts w:ascii="Times New Roman" w:hAnsi="Times New Roman" w:cs="Times New Roman"/>
          <w:sz w:val="24"/>
          <w:szCs w:val="24"/>
        </w:rPr>
        <w:t xml:space="preserve">       </w:t>
      </w:r>
    </w:p>
    <w:p w:rsidR="00FF227E" w:rsidRDefault="00FF227E"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7907DE8" wp14:editId="0D3AF810">
                <wp:simplePos x="0" y="0"/>
                <wp:positionH relativeFrom="column">
                  <wp:posOffset>1380227</wp:posOffset>
                </wp:positionH>
                <wp:positionV relativeFrom="paragraph">
                  <wp:posOffset>134045</wp:posOffset>
                </wp:positionV>
                <wp:extent cx="3148642" cy="241540"/>
                <wp:effectExtent l="0" t="0" r="13970" b="25400"/>
                <wp:wrapNone/>
                <wp:docPr id="8" name="Rectangle 8"/>
                <wp:cNvGraphicFramePr/>
                <a:graphic xmlns:a="http://schemas.openxmlformats.org/drawingml/2006/main">
                  <a:graphicData uri="http://schemas.microsoft.com/office/word/2010/wordprocessingShape">
                    <wps:wsp>
                      <wps:cNvSpPr/>
                      <wps:spPr>
                        <a:xfrm>
                          <a:off x="0" y="0"/>
                          <a:ext cx="3148642" cy="241540"/>
                        </a:xfrm>
                        <a:prstGeom prst="rect">
                          <a:avLst/>
                        </a:prstGeom>
                      </wps:spPr>
                      <wps:style>
                        <a:lnRef idx="2">
                          <a:schemeClr val="dk1"/>
                        </a:lnRef>
                        <a:fillRef idx="1">
                          <a:schemeClr val="lt1"/>
                        </a:fillRef>
                        <a:effectRef idx="0">
                          <a:schemeClr val="dk1"/>
                        </a:effectRef>
                        <a:fontRef idx="minor">
                          <a:schemeClr val="dk1"/>
                        </a:fontRef>
                      </wps:style>
                      <wps:txbx>
                        <w:txbxContent>
                          <w:p w:rsidR="00FF227E" w:rsidRDefault="00FF227E" w:rsidP="00FF227E">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07DE8" id="Rectangle 8" o:spid="_x0000_s1030" style="position:absolute;margin-left:108.7pt;margin-top:10.55pt;width:247.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" fillcolor="white [3201]" strokecolor="black [3200]" strokeweight="1pt">
                <v:textbox>
                  <w:txbxContent>
                    <w:p w:rsidR="00FF227E" w:rsidRDefault="00FF227E" w:rsidP="00FF227E">
                      <w:pPr>
                        <w:jc w:val="center"/>
                      </w:pPr>
                      <w:r>
                        <w:t>Models</w:t>
                      </w:r>
                    </w:p>
                  </w:txbxContent>
                </v:textbox>
              </v:rect>
            </w:pict>
          </mc:Fallback>
        </mc:AlternateContent>
      </w:r>
    </w:p>
    <w:p w:rsidR="00FF227E" w:rsidRDefault="004A2346" w:rsidP="00EE479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3786996</wp:posOffset>
                </wp:positionH>
                <wp:positionV relativeFrom="paragraph">
                  <wp:posOffset>93381</wp:posOffset>
                </wp:positionV>
                <wp:extent cx="8627" cy="327804"/>
                <wp:effectExtent l="76200" t="0" r="67945" b="53340"/>
                <wp:wrapNone/>
                <wp:docPr id="17" name="Straight Arrow Connector 17"/>
                <wp:cNvGraphicFramePr/>
                <a:graphic xmlns:a="http://schemas.openxmlformats.org/drawingml/2006/main">
                  <a:graphicData uri="http://schemas.microsoft.com/office/word/2010/wordprocessingShape">
                    <wps:wsp>
                      <wps:cNvCnPr/>
                      <wps:spPr>
                        <a:xfrm>
                          <a:off x="0" y="0"/>
                          <a:ext cx="8627" cy="3278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58ACB4" id="Straight Arrow Connector 17" o:spid="_x0000_s1026" type="#_x0000_t32" style="position:absolute;margin-left:298.2pt;margin-top:7.35pt;width:.7pt;height:25.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2113436</wp:posOffset>
                </wp:positionH>
                <wp:positionV relativeFrom="paragraph">
                  <wp:posOffset>93345</wp:posOffset>
                </wp:positionV>
                <wp:extent cx="8626" cy="319177"/>
                <wp:effectExtent l="76200" t="38100" r="67945" b="24130"/>
                <wp:wrapNone/>
                <wp:docPr id="13" name="Straight Arrow Connector 13"/>
                <wp:cNvGraphicFramePr/>
                <a:graphic xmlns:a="http://schemas.openxmlformats.org/drawingml/2006/main">
                  <a:graphicData uri="http://schemas.microsoft.com/office/word/2010/wordprocessingShape">
                    <wps:wsp>
                      <wps:cNvCnPr/>
                      <wps:spPr>
                        <a:xfrm flipH="1" flipV="1">
                          <a:off x="0" y="0"/>
                          <a:ext cx="8626" cy="319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58A0AD" id="Straight Arrow Connector 13" o:spid="_x0000_s1026" type="#_x0000_t32" style="position:absolute;margin-left:166.4pt;margin-top:7.35pt;width:.7pt;height:25.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" strokecolor="black [3200]" strokeweight=".5pt">
                <v:stroke endarrow="block" joinstyle="miter"/>
              </v:shape>
            </w:pict>
          </mc:Fallback>
        </mc:AlternateContent>
      </w:r>
    </w:p>
    <w:p w:rsidR="00910BA1" w:rsidRDefault="00910BA1" w:rsidP="00910BA1">
      <w:pPr>
        <w:tabs>
          <w:tab w:val="left" w:pos="729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1380226</wp:posOffset>
                </wp:positionH>
                <wp:positionV relativeFrom="paragraph">
                  <wp:posOffset>105110</wp:posOffset>
                </wp:positionV>
                <wp:extent cx="3165895" cy="258793"/>
                <wp:effectExtent l="0" t="0" r="15875" b="27305"/>
                <wp:wrapNone/>
                <wp:docPr id="9" name="Rectangle 9"/>
                <wp:cNvGraphicFramePr/>
                <a:graphic xmlns:a="http://schemas.openxmlformats.org/drawingml/2006/main">
                  <a:graphicData uri="http://schemas.microsoft.com/office/word/2010/wordprocessingShape">
                    <wps:wsp>
                      <wps:cNvSpPr/>
                      <wps:spPr>
                        <a:xfrm>
                          <a:off x="0" y="0"/>
                          <a:ext cx="3165895" cy="258793"/>
                        </a:xfrm>
                        <a:prstGeom prst="rect">
                          <a:avLst/>
                        </a:prstGeom>
                      </wps:spPr>
                      <wps:style>
                        <a:lnRef idx="2">
                          <a:schemeClr val="dk1"/>
                        </a:lnRef>
                        <a:fillRef idx="1">
                          <a:schemeClr val="lt1"/>
                        </a:fillRef>
                        <a:effectRef idx="0">
                          <a:schemeClr val="dk1"/>
                        </a:effectRef>
                        <a:fontRef idx="minor">
                          <a:schemeClr val="dk1"/>
                        </a:fontRef>
                      </wps:style>
                      <wps:txbx>
                        <w:txbxContent>
                          <w:p w:rsidR="00910BA1" w:rsidRDefault="00910BA1" w:rsidP="00910BA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108.7pt;margin-top:8.3pt;width:249.3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" fillcolor="white [3201]" strokecolor="black [3200]" strokeweight="1pt">
                <v:textbox>
                  <w:txbxContent>
                    <w:p w:rsidR="00910BA1" w:rsidRDefault="00910BA1" w:rsidP="00910BA1">
                      <w:pPr>
                        <w:jc w:val="center"/>
                      </w:pPr>
                      <w:r>
                        <w:t>Database</w:t>
                      </w:r>
                    </w:p>
                  </w:txbxContent>
                </v:textbox>
              </v:rect>
            </w:pict>
          </mc:Fallback>
        </mc:AlternateContent>
      </w:r>
      <w:r>
        <w:rPr>
          <w:rFonts w:ascii="Times New Roman" w:hAnsi="Times New Roman" w:cs="Times New Roman"/>
          <w:sz w:val="24"/>
          <w:szCs w:val="24"/>
        </w:rPr>
        <w:t xml:space="preserve">    </w:t>
      </w:r>
      <w:r w:rsidR="00033035">
        <w:rPr>
          <w:rFonts w:ascii="Times New Roman" w:hAnsi="Times New Roman" w:cs="Times New Roman"/>
          <w:sz w:val="24"/>
          <w:szCs w:val="24"/>
        </w:rPr>
        <w:t xml:space="preserve">                               </w:t>
      </w:r>
    </w:p>
    <w:p w:rsidR="00033035" w:rsidRDefault="00033035" w:rsidP="00EE479A">
      <w:pPr>
        <w:rPr>
          <w:rFonts w:ascii="Times New Roman" w:hAnsi="Times New Roman" w:cs="Times New Roman"/>
          <w:noProof/>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
    <w:p w:rsidR="00FF227E" w:rsidRPr="00EE479A" w:rsidRDefault="00033035" w:rsidP="00EE479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4542" cy="20791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00).png"/>
                    <pic:cNvPicPr/>
                  </pic:nvPicPr>
                  <pic:blipFill rotWithShape="1">
                    <a:blip r:embed="rId6">
                      <a:extLst>
                        <a:ext uri="{28A0092B-C50C-407E-A947-70E740481C1C}">
                          <a14:useLocalDpi xmlns:a14="http://schemas.microsoft.com/office/drawing/2010/main" val="0"/>
                        </a:ext>
                      </a:extLst>
                    </a:blip>
                    <a:srcRect l="26571" t="40135" r="29241" b="24152"/>
                    <a:stretch/>
                  </pic:blipFill>
                  <pic:spPr bwMode="auto">
                    <a:xfrm>
                      <a:off x="0" y="0"/>
                      <a:ext cx="5672352" cy="2104350"/>
                    </a:xfrm>
                    <a:prstGeom prst="rect">
                      <a:avLst/>
                    </a:prstGeom>
                    <a:ln>
                      <a:noFill/>
                    </a:ln>
                    <a:extLst>
                      <a:ext uri="{53640926-AAD7-44D8-BBD7-CCE9431645EC}">
                        <a14:shadowObscured xmlns:a14="http://schemas.microsoft.com/office/drawing/2010/main"/>
                      </a:ext>
                    </a:extLst>
                  </pic:spPr>
                </pic:pic>
              </a:graphicData>
            </a:graphic>
          </wp:inline>
        </w:drawing>
      </w: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Design Constraints</w:t>
      </w:r>
    </w:p>
    <w:p w:rsidR="00033035" w:rsidRDefault="00070878" w:rsidP="00033035">
      <w:pPr>
        <w:rPr>
          <w:rFonts w:ascii="Times New Roman" w:hAnsi="Times New Roman" w:cs="Times New Roman"/>
          <w:sz w:val="24"/>
          <w:szCs w:val="24"/>
        </w:rPr>
      </w:pPr>
      <w:r>
        <w:rPr>
          <w:rFonts w:ascii="Times New Roman" w:hAnsi="Times New Roman" w:cs="Times New Roman"/>
          <w:sz w:val="24"/>
          <w:szCs w:val="24"/>
        </w:rPr>
        <w:t>There are several design constraints and limitations that come up when coming up with the design such us:</w:t>
      </w:r>
    </w:p>
    <w:p w:rsidR="00070878" w:rsidRDefault="0007087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Flexibility – the design has to be able to deal with the changes in a module that might arise. Coming up with a design that can </w:t>
      </w:r>
      <w:r w:rsidR="008A6CED">
        <w:rPr>
          <w:rFonts w:ascii="Times New Roman" w:hAnsi="Times New Roman" w:cs="Times New Roman"/>
          <w:sz w:val="24"/>
          <w:szCs w:val="24"/>
        </w:rPr>
        <w:t>be easy to deal with errors in a module</w:t>
      </w:r>
    </w:p>
    <w:p w:rsidR="008A6CED" w:rsidRDefault="00AE6E0B"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Acceptability -  an assumption had to be made on the visual design being liked or not. Also the flow of activities in the system had to be assumed that it would be liked by the user</w:t>
      </w:r>
    </w:p>
    <w:p w:rsidR="00AE6E0B" w:rsidRDefault="00562588" w:rsidP="0007087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Integration – the design of the system integrating with other external systems was a problem since it would affect the system overall working</w:t>
      </w:r>
    </w:p>
    <w:p w:rsidR="00562588" w:rsidRDefault="00562588" w:rsidP="00562588">
      <w:pPr>
        <w:pStyle w:val="ListParagraph"/>
        <w:rPr>
          <w:rFonts w:ascii="Times New Roman" w:hAnsi="Times New Roman" w:cs="Times New Roman"/>
          <w:sz w:val="24"/>
          <w:szCs w:val="24"/>
        </w:rPr>
      </w:pPr>
    </w:p>
    <w:p w:rsidR="00562588" w:rsidRPr="00070878" w:rsidRDefault="00562588" w:rsidP="00562588">
      <w:pPr>
        <w:pStyle w:val="ListParagraph"/>
        <w:rPr>
          <w:rFonts w:ascii="Times New Roman" w:hAnsi="Times New Roman" w:cs="Times New Roman"/>
          <w:sz w:val="24"/>
          <w:szCs w:val="24"/>
        </w:rPr>
      </w:pPr>
    </w:p>
    <w:p w:rsidR="005209C1" w:rsidRDefault="005209C1" w:rsidP="005209C1">
      <w:pPr>
        <w:pStyle w:val="ListParagraph"/>
        <w:numPr>
          <w:ilvl w:val="2"/>
          <w:numId w:val="1"/>
        </w:numPr>
        <w:rPr>
          <w:rFonts w:ascii="Times New Roman" w:hAnsi="Times New Roman" w:cs="Times New Roman"/>
          <w:b/>
          <w:sz w:val="24"/>
          <w:szCs w:val="24"/>
        </w:rPr>
      </w:pPr>
      <w:r w:rsidRPr="00664869">
        <w:rPr>
          <w:rFonts w:ascii="Times New Roman" w:hAnsi="Times New Roman" w:cs="Times New Roman"/>
          <w:b/>
          <w:sz w:val="24"/>
          <w:szCs w:val="24"/>
        </w:rPr>
        <w:t>Future Contingencies</w:t>
      </w:r>
    </w:p>
    <w:p w:rsidR="00562588" w:rsidRDefault="00670409" w:rsidP="00562588">
      <w:pPr>
        <w:rPr>
          <w:rFonts w:ascii="Times New Roman" w:hAnsi="Times New Roman" w:cs="Times New Roman"/>
          <w:sz w:val="24"/>
          <w:szCs w:val="24"/>
        </w:rPr>
      </w:pPr>
      <w:r>
        <w:rPr>
          <w:rFonts w:ascii="Times New Roman" w:hAnsi="Times New Roman" w:cs="Times New Roman"/>
          <w:sz w:val="24"/>
          <w:szCs w:val="24"/>
        </w:rPr>
        <w:t>Here are some of the likely circum</w:t>
      </w:r>
      <w:r w:rsidR="005D1286">
        <w:rPr>
          <w:rFonts w:ascii="Times New Roman" w:hAnsi="Times New Roman" w:cs="Times New Roman"/>
          <w:sz w:val="24"/>
          <w:szCs w:val="24"/>
        </w:rPr>
        <w:t>stance that might lead to changes in the system plan:</w:t>
      </w:r>
    </w:p>
    <w:p w:rsidR="005D1286" w:rsidRDefault="005D1286" w:rsidP="005D1286">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Requirements – there might be changes in requirements where features might need to be added or removed in the system depending on the departments needed I that particular time</w:t>
      </w:r>
    </w:p>
    <w:p w:rsidR="005D1286" w:rsidRPr="005D1286" w:rsidRDefault="005D1286" w:rsidP="005D1286">
      <w:pPr>
        <w:pStyle w:val="ListParagraph"/>
        <w:numPr>
          <w:ilvl w:val="0"/>
          <w:numId w:val="6"/>
        </w:numPr>
        <w:rPr>
          <w:rFonts w:ascii="Times New Roman" w:hAnsi="Times New Roman" w:cs="Times New Roman"/>
          <w:sz w:val="24"/>
          <w:szCs w:val="24"/>
        </w:rPr>
      </w:pPr>
    </w:p>
    <w:p w:rsidR="00146BF5" w:rsidRDefault="005209C1" w:rsidP="00146BF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Document Organization</w:t>
      </w:r>
    </w:p>
    <w:p w:rsidR="00146BF5" w:rsidRDefault="00146BF5" w:rsidP="00146BF5">
      <w:pPr>
        <w:rPr>
          <w:rFonts w:ascii="Times New Roman" w:hAnsi="Times New Roman" w:cs="Times New Roman"/>
          <w:sz w:val="24"/>
          <w:szCs w:val="24"/>
        </w:rPr>
      </w:pPr>
      <w:r>
        <w:rPr>
          <w:rFonts w:ascii="Times New Roman" w:hAnsi="Times New Roman" w:cs="Times New Roman"/>
          <w:sz w:val="24"/>
          <w:szCs w:val="24"/>
        </w:rPr>
        <w:t>The current document is organized as follows:</w:t>
      </w:r>
    </w:p>
    <w:p w:rsidR="00197797" w:rsidRDefault="00146BF5"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architecture </w:t>
      </w:r>
      <w:r w:rsidR="00197797">
        <w:rPr>
          <w:rFonts w:ascii="Times New Roman" w:hAnsi="Times New Roman" w:cs="Times New Roman"/>
          <w:sz w:val="24"/>
          <w:szCs w:val="24"/>
        </w:rPr>
        <w:t>–</w:t>
      </w:r>
      <w:r>
        <w:rPr>
          <w:rFonts w:ascii="Times New Roman" w:hAnsi="Times New Roman" w:cs="Times New Roman"/>
          <w:sz w:val="24"/>
          <w:szCs w:val="24"/>
        </w:rPr>
        <w:t xml:space="preserve"> </w:t>
      </w:r>
      <w:r w:rsidR="00197797">
        <w:rPr>
          <w:rFonts w:ascii="Times New Roman" w:hAnsi="Times New Roman" w:cs="Times New Roman"/>
          <w:sz w:val="24"/>
          <w:szCs w:val="24"/>
        </w:rPr>
        <w:t>this presents the system architecture of the EUTMS project including its subsystems by viewing the system from various perspectives such as the hardware architecture, software architecture and the internal communication architecture</w:t>
      </w:r>
    </w:p>
    <w:p w:rsidR="00146BF5" w:rsidRDefault="00E81553"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File and database design </w:t>
      </w:r>
      <w:r w:rsidR="00861138">
        <w:rPr>
          <w:rFonts w:ascii="Times New Roman" w:hAnsi="Times New Roman" w:cs="Times New Roman"/>
          <w:sz w:val="24"/>
          <w:szCs w:val="24"/>
        </w:rPr>
        <w:t>–</w:t>
      </w:r>
      <w:r>
        <w:rPr>
          <w:rFonts w:ascii="Times New Roman" w:hAnsi="Times New Roman" w:cs="Times New Roman"/>
          <w:sz w:val="24"/>
          <w:szCs w:val="24"/>
        </w:rPr>
        <w:t xml:space="preserve"> </w:t>
      </w:r>
      <w:r w:rsidR="00861138">
        <w:rPr>
          <w:rFonts w:ascii="Times New Roman" w:hAnsi="Times New Roman" w:cs="Times New Roman"/>
          <w:sz w:val="24"/>
          <w:szCs w:val="24"/>
        </w:rPr>
        <w:t xml:space="preserve">this presents the system’s file and database </w:t>
      </w:r>
      <w:r w:rsidR="0049079D">
        <w:rPr>
          <w:rFonts w:ascii="Times New Roman" w:hAnsi="Times New Roman" w:cs="Times New Roman"/>
          <w:sz w:val="24"/>
          <w:szCs w:val="24"/>
        </w:rPr>
        <w:t>organization and design. Gives the full and final design of the system</w:t>
      </w:r>
      <w:r w:rsidR="00CB63CE">
        <w:rPr>
          <w:rFonts w:ascii="Times New Roman" w:hAnsi="Times New Roman" w:cs="Times New Roman"/>
          <w:sz w:val="24"/>
          <w:szCs w:val="24"/>
        </w:rPr>
        <w:t>’s database management system files</w:t>
      </w:r>
      <w:r w:rsidR="00D505C2">
        <w:rPr>
          <w:rFonts w:ascii="Times New Roman" w:hAnsi="Times New Roman" w:cs="Times New Roman"/>
          <w:sz w:val="24"/>
          <w:szCs w:val="24"/>
        </w:rPr>
        <w:t xml:space="preserve"> including non-database management system files</w:t>
      </w:r>
    </w:p>
    <w:p w:rsidR="00D505C2" w:rsidRDefault="00D505C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Human machine interface </w:t>
      </w:r>
      <w:r w:rsidR="00020686">
        <w:rPr>
          <w:rFonts w:ascii="Times New Roman" w:hAnsi="Times New Roman" w:cs="Times New Roman"/>
          <w:sz w:val="24"/>
          <w:szCs w:val="24"/>
        </w:rPr>
        <w:t>–</w:t>
      </w:r>
      <w:r>
        <w:rPr>
          <w:rFonts w:ascii="Times New Roman" w:hAnsi="Times New Roman" w:cs="Times New Roman"/>
          <w:sz w:val="24"/>
          <w:szCs w:val="24"/>
        </w:rPr>
        <w:t xml:space="preserve"> </w:t>
      </w:r>
      <w:r w:rsidR="00020686">
        <w:rPr>
          <w:rFonts w:ascii="Times New Roman" w:hAnsi="Times New Roman" w:cs="Times New Roman"/>
          <w:sz w:val="24"/>
          <w:szCs w:val="24"/>
        </w:rPr>
        <w:t xml:space="preserve">this presents the </w:t>
      </w:r>
      <w:r w:rsidR="00AB42C1">
        <w:rPr>
          <w:rFonts w:ascii="Times New Roman" w:hAnsi="Times New Roman" w:cs="Times New Roman"/>
          <w:sz w:val="24"/>
          <w:szCs w:val="24"/>
        </w:rPr>
        <w:t xml:space="preserve">design of </w:t>
      </w:r>
      <w:r w:rsidR="00020686">
        <w:rPr>
          <w:rFonts w:ascii="Times New Roman" w:hAnsi="Times New Roman" w:cs="Times New Roman"/>
          <w:sz w:val="24"/>
          <w:szCs w:val="24"/>
        </w:rPr>
        <w:t>system’s and subsystem’s inputs and outputs related to the users in detail</w:t>
      </w:r>
      <w:r w:rsidR="00D55382">
        <w:rPr>
          <w:rFonts w:ascii="Times New Roman" w:hAnsi="Times New Roman" w:cs="Times New Roman"/>
          <w:sz w:val="24"/>
          <w:szCs w:val="24"/>
        </w:rPr>
        <w:t>s</w:t>
      </w:r>
    </w:p>
    <w:p w:rsidR="00D55382" w:rsidRDefault="00D55382"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Detailed design – this presents information on </w:t>
      </w:r>
      <w:r w:rsidR="003925FB">
        <w:rPr>
          <w:rFonts w:ascii="Times New Roman" w:hAnsi="Times New Roman" w:cs="Times New Roman"/>
          <w:sz w:val="24"/>
          <w:szCs w:val="24"/>
        </w:rPr>
        <w:t>hardware design, software design, and internal communication design that will be integrated together into the system</w:t>
      </w:r>
    </w:p>
    <w:p w:rsidR="003925FB" w:rsidRDefault="003925FB"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External interfaces – presents information on the systems that are not within the scope of the EUTMS</w:t>
      </w:r>
    </w:p>
    <w:p w:rsidR="00834E3D" w:rsidRPr="00146BF5" w:rsidRDefault="00834E3D" w:rsidP="00146BF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System integrity controls </w:t>
      </w:r>
      <w:r w:rsidR="00967E04">
        <w:rPr>
          <w:rFonts w:ascii="Times New Roman" w:hAnsi="Times New Roman" w:cs="Times New Roman"/>
          <w:sz w:val="24"/>
          <w:szCs w:val="24"/>
        </w:rPr>
        <w:t>–</w:t>
      </w:r>
      <w:r>
        <w:rPr>
          <w:rFonts w:ascii="Times New Roman" w:hAnsi="Times New Roman" w:cs="Times New Roman"/>
          <w:sz w:val="24"/>
          <w:szCs w:val="24"/>
        </w:rPr>
        <w:t xml:space="preserve"> </w:t>
      </w:r>
      <w:r w:rsidR="00967E04">
        <w:rPr>
          <w:rFonts w:ascii="Times New Roman" w:hAnsi="Times New Roman" w:cs="Times New Roman"/>
          <w:sz w:val="24"/>
          <w:szCs w:val="24"/>
        </w:rPr>
        <w:t>presents information on the security and level of access to some information on the system</w:t>
      </w:r>
    </w:p>
    <w:p w:rsidR="005209C1" w:rsidRPr="00664869"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Points of Contact</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Project References</w:t>
      </w:r>
    </w:p>
    <w:p w:rsidR="00A8203C" w:rsidRPr="00A8203C" w:rsidRDefault="00A8203C" w:rsidP="00A8203C">
      <w:pPr>
        <w:rPr>
          <w:rFonts w:ascii="Times New Roman" w:hAnsi="Times New Roman" w:cs="Times New Roman"/>
          <w:sz w:val="24"/>
          <w:szCs w:val="24"/>
        </w:rPr>
      </w:pPr>
      <w:r w:rsidRPr="00A8203C">
        <w:rPr>
          <w:rFonts w:ascii="Times New Roman" w:hAnsi="Times New Roman" w:cs="Times New Roman"/>
          <w:sz w:val="24"/>
          <w:szCs w:val="24"/>
        </w:rPr>
        <w:t>SDD sys_design_doc</w:t>
      </w:r>
      <w:r>
        <w:rPr>
          <w:rFonts w:ascii="Times New Roman" w:hAnsi="Times New Roman" w:cs="Times New Roman"/>
          <w:sz w:val="24"/>
          <w:szCs w:val="24"/>
        </w:rPr>
        <w:t>.pdf</w:t>
      </w:r>
      <w:r w:rsidR="00521283">
        <w:rPr>
          <w:rFonts w:ascii="Times New Roman" w:hAnsi="Times New Roman" w:cs="Times New Roman"/>
          <w:sz w:val="24"/>
          <w:szCs w:val="24"/>
        </w:rPr>
        <w:t xml:space="preserve"> </w:t>
      </w:r>
      <w:r>
        <w:rPr>
          <w:rFonts w:ascii="Times New Roman" w:hAnsi="Times New Roman" w:cs="Times New Roman"/>
          <w:sz w:val="24"/>
          <w:szCs w:val="24"/>
        </w:rPr>
        <w:t xml:space="preserve"> by Dr. Wilfred Gikaru </w:t>
      </w:r>
    </w:p>
    <w:p w:rsidR="00A31935" w:rsidRDefault="00A31935" w:rsidP="00A31935">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Glossary</w:t>
      </w:r>
    </w:p>
    <w:p w:rsidR="00593A5F" w:rsidRDefault="00593A5F" w:rsidP="00593A5F">
      <w:pPr>
        <w:rPr>
          <w:rFonts w:ascii="Times New Roman" w:hAnsi="Times New Roman" w:cs="Times New Roman"/>
          <w:sz w:val="24"/>
          <w:szCs w:val="24"/>
        </w:rPr>
      </w:pPr>
      <w:r w:rsidRPr="00593A5F">
        <w:rPr>
          <w:rFonts w:ascii="Times New Roman" w:hAnsi="Times New Roman" w:cs="Times New Roman"/>
          <w:sz w:val="24"/>
          <w:szCs w:val="24"/>
        </w:rPr>
        <w:t>EUTMS- Ege</w:t>
      </w:r>
      <w:r>
        <w:rPr>
          <w:rFonts w:ascii="Times New Roman" w:hAnsi="Times New Roman" w:cs="Times New Roman"/>
          <w:sz w:val="24"/>
          <w:szCs w:val="24"/>
        </w:rPr>
        <w:t>rton University Transport Management System</w:t>
      </w:r>
    </w:p>
    <w:p w:rsidR="00593A5F" w:rsidRDefault="00593A5F" w:rsidP="00593A5F">
      <w:pPr>
        <w:rPr>
          <w:rFonts w:ascii="Times New Roman" w:hAnsi="Times New Roman" w:cs="Times New Roman"/>
          <w:sz w:val="24"/>
          <w:szCs w:val="24"/>
        </w:rPr>
      </w:pPr>
      <w:r>
        <w:rPr>
          <w:rFonts w:ascii="Times New Roman" w:hAnsi="Times New Roman" w:cs="Times New Roman"/>
          <w:sz w:val="24"/>
          <w:szCs w:val="24"/>
        </w:rPr>
        <w:t>SDD – System Design Document</w:t>
      </w:r>
    </w:p>
    <w:p w:rsidR="00F7470B" w:rsidRPr="00593A5F" w:rsidRDefault="00F7470B" w:rsidP="00593A5F">
      <w:pPr>
        <w:rPr>
          <w:rFonts w:ascii="Times New Roman" w:hAnsi="Times New Roman" w:cs="Times New Roman"/>
          <w:sz w:val="24"/>
          <w:szCs w:val="24"/>
        </w:rPr>
      </w:pPr>
      <w:r>
        <w:rPr>
          <w:rFonts w:ascii="Times New Roman" w:hAnsi="Times New Roman" w:cs="Times New Roman"/>
          <w:sz w:val="24"/>
          <w:szCs w:val="24"/>
        </w:rPr>
        <w:t>Dr. - Doctor</w:t>
      </w:r>
    </w:p>
    <w:p w:rsidR="00A31935" w:rsidRPr="00664869" w:rsidRDefault="00A31935" w:rsidP="00A31935">
      <w:pPr>
        <w:rPr>
          <w:rFonts w:ascii="Times New Roman" w:hAnsi="Times New Roman" w:cs="Times New Roman"/>
          <w:b/>
          <w:sz w:val="24"/>
          <w:szCs w:val="24"/>
        </w:rPr>
      </w:pPr>
    </w:p>
    <w:p w:rsidR="005209C1"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Hardware Architecture</w:t>
      </w:r>
    </w:p>
    <w:p w:rsidR="005209C1"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System Software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Architecture</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FILE AND DATABASE DESIGN</w:t>
      </w:r>
    </w:p>
    <w:p w:rsidR="00A21694"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Database Management System Files</w:t>
      </w:r>
    </w:p>
    <w:p w:rsidR="009F5ADA" w:rsidRDefault="009F5ADA" w:rsidP="009F5ADA">
      <w:pPr>
        <w:rPr>
          <w:rFonts w:ascii="Times New Roman" w:hAnsi="Times New Roman" w:cs="Times New Roman"/>
          <w:sz w:val="24"/>
          <w:szCs w:val="24"/>
        </w:rPr>
      </w:pPr>
      <w:r w:rsidRPr="009F5ADA">
        <w:rPr>
          <w:rFonts w:ascii="Times New Roman" w:hAnsi="Times New Roman" w:cs="Times New Roman"/>
          <w:sz w:val="24"/>
          <w:szCs w:val="24"/>
        </w:rPr>
        <w:t xml:space="preserve"> Egerton University Transport man</w:t>
      </w:r>
      <w:r>
        <w:rPr>
          <w:rFonts w:ascii="Times New Roman" w:hAnsi="Times New Roman" w:cs="Times New Roman"/>
          <w:sz w:val="24"/>
          <w:szCs w:val="24"/>
        </w:rPr>
        <w:t>agement system will store its data in a database that will have seven tables:</w:t>
      </w:r>
    </w:p>
    <w:p w:rsidR="009F5ADA" w:rsidRDefault="009F5ADA" w:rsidP="009F5ADA">
      <w:pPr>
        <w:pStyle w:val="ListParagraph"/>
        <w:numPr>
          <w:ilvl w:val="0"/>
          <w:numId w:val="8"/>
        </w:numPr>
        <w:spacing w:line="256" w:lineRule="auto"/>
      </w:pPr>
      <w:r>
        <w:t>Users</w:t>
      </w:r>
    </w:p>
    <w:p w:rsidR="009F5ADA" w:rsidRDefault="009F5ADA" w:rsidP="009F5ADA">
      <w:pPr>
        <w:pStyle w:val="ListParagraph"/>
        <w:numPr>
          <w:ilvl w:val="0"/>
          <w:numId w:val="8"/>
        </w:numPr>
        <w:spacing w:line="256" w:lineRule="auto"/>
      </w:pPr>
      <w:r>
        <w:t>Drivers</w:t>
      </w:r>
    </w:p>
    <w:p w:rsidR="009F5ADA" w:rsidRDefault="009F5ADA" w:rsidP="009F5ADA">
      <w:pPr>
        <w:pStyle w:val="ListParagraph"/>
        <w:numPr>
          <w:ilvl w:val="0"/>
          <w:numId w:val="8"/>
        </w:numPr>
        <w:spacing w:line="256" w:lineRule="auto"/>
      </w:pPr>
      <w:r>
        <w:t>Vehicles</w:t>
      </w:r>
    </w:p>
    <w:p w:rsidR="009F5ADA" w:rsidRDefault="009F5ADA" w:rsidP="009F5ADA">
      <w:pPr>
        <w:pStyle w:val="ListParagraph"/>
        <w:numPr>
          <w:ilvl w:val="0"/>
          <w:numId w:val="8"/>
        </w:numPr>
        <w:spacing w:line="256" w:lineRule="auto"/>
      </w:pPr>
      <w:r>
        <w:t>Mechanics</w:t>
      </w:r>
    </w:p>
    <w:p w:rsidR="009F5ADA" w:rsidRDefault="009F5ADA" w:rsidP="009F5ADA">
      <w:pPr>
        <w:pStyle w:val="ListParagraph"/>
        <w:numPr>
          <w:ilvl w:val="0"/>
          <w:numId w:val="8"/>
        </w:numPr>
        <w:spacing w:line="256" w:lineRule="auto"/>
      </w:pPr>
      <w:r>
        <w:t>Items</w:t>
      </w:r>
    </w:p>
    <w:p w:rsidR="009F5ADA" w:rsidRDefault="009F5ADA" w:rsidP="009F5ADA">
      <w:pPr>
        <w:pStyle w:val="ListParagraph"/>
        <w:numPr>
          <w:ilvl w:val="0"/>
          <w:numId w:val="8"/>
        </w:numPr>
        <w:spacing w:line="256" w:lineRule="auto"/>
      </w:pPr>
      <w:r>
        <w:t>Requests</w:t>
      </w:r>
    </w:p>
    <w:p w:rsidR="009F5ADA" w:rsidRDefault="009F5ADA" w:rsidP="009F5ADA">
      <w:pPr>
        <w:pStyle w:val="ListParagraph"/>
        <w:numPr>
          <w:ilvl w:val="0"/>
          <w:numId w:val="8"/>
        </w:numPr>
        <w:spacing w:line="256" w:lineRule="auto"/>
      </w:pPr>
      <w:r>
        <w:t>Bookings</w:t>
      </w:r>
    </w:p>
    <w:p w:rsidR="009F5ADA" w:rsidRDefault="009F5ADA" w:rsidP="009F5ADA">
      <w:pPr>
        <w:pStyle w:val="ListParagraph"/>
        <w:spacing w:line="256" w:lineRule="auto"/>
      </w:pPr>
    </w:p>
    <w:p w:rsidR="009F5ADA" w:rsidRDefault="009F5ADA" w:rsidP="009F5ADA">
      <w:pPr>
        <w:rPr>
          <w:b/>
          <w:u w:val="single"/>
        </w:rPr>
      </w:pPr>
      <w:r>
        <w:rPr>
          <w:b/>
          <w:u w:val="single"/>
        </w:rPr>
        <w:t>USERS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1.StaffId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Staff id of the user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lastRenderedPageBreak/>
              <w:t>2.Contact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Contact of user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3.Email</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Email of user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4.Password</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Password of user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5.Department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Department of user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6. User_type</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SmallInt</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 xml:space="preserve">The category of user </w:t>
            </w:r>
          </w:p>
        </w:tc>
      </w:tr>
      <w:tr w:rsidR="009F5ADA" w:rsidTr="009F5ADA">
        <w:tc>
          <w:tcPr>
            <w:tcW w:w="152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3055" w:type="dxa"/>
            <w:tcBorders>
              <w:top w:val="single" w:sz="4" w:space="0" w:color="auto"/>
              <w:left w:val="single" w:sz="4" w:space="0" w:color="auto"/>
              <w:bottom w:val="single" w:sz="4" w:space="0" w:color="auto"/>
              <w:right w:val="single" w:sz="4" w:space="0" w:color="auto"/>
            </w:tcBorders>
          </w:tcPr>
          <w:p w:rsidR="009F5ADA" w:rsidRDefault="009F5ADA">
            <w:pPr>
              <w:rPr>
                <w:b/>
              </w:rPr>
            </w:pPr>
          </w:p>
        </w:tc>
      </w:tr>
    </w:tbl>
    <w:p w:rsidR="009F5ADA" w:rsidRDefault="009F5ADA" w:rsidP="009F5ADA">
      <w:pPr>
        <w:rPr>
          <w:b/>
        </w:rPr>
      </w:pPr>
    </w:p>
    <w:p w:rsidR="009F5ADA" w:rsidRDefault="009F5ADA" w:rsidP="009F5ADA">
      <w:pPr>
        <w:rPr>
          <w:b/>
          <w:u w:val="single"/>
        </w:rPr>
      </w:pPr>
      <w:r>
        <w:rPr>
          <w:b/>
          <w:u w:val="single"/>
        </w:rPr>
        <w:t>DRIVERS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1.StaffId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Staff id of the driver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2.Contact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Contact of driver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3.Email</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Email of driver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4.Name</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Name of the driver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5.Availability</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40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Availability of the driver</w:t>
            </w:r>
          </w:p>
        </w:tc>
      </w:tr>
      <w:tr w:rsidR="009F5ADA" w:rsidTr="009F5ADA">
        <w:tc>
          <w:tcPr>
            <w:tcW w:w="152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3055" w:type="dxa"/>
            <w:tcBorders>
              <w:top w:val="single" w:sz="4" w:space="0" w:color="auto"/>
              <w:left w:val="single" w:sz="4" w:space="0" w:color="auto"/>
              <w:bottom w:val="single" w:sz="4" w:space="0" w:color="auto"/>
              <w:right w:val="single" w:sz="4" w:space="0" w:color="auto"/>
            </w:tcBorders>
          </w:tcPr>
          <w:p w:rsidR="009F5ADA" w:rsidRDefault="009F5ADA">
            <w:pPr>
              <w:rPr>
                <w:b/>
              </w:rPr>
            </w:pPr>
          </w:p>
        </w:tc>
      </w:tr>
    </w:tbl>
    <w:p w:rsidR="009F5ADA" w:rsidRDefault="009F5ADA" w:rsidP="009F5ADA">
      <w:pPr>
        <w:rPr>
          <w:b/>
        </w:rPr>
      </w:pPr>
    </w:p>
    <w:p w:rsidR="009F5ADA" w:rsidRDefault="009F5ADA" w:rsidP="009F5ADA">
      <w:pPr>
        <w:rPr>
          <w:b/>
          <w:u w:val="single"/>
        </w:rPr>
      </w:pPr>
      <w:r>
        <w:rPr>
          <w:b/>
          <w:u w:val="single"/>
        </w:rPr>
        <w:t>MECHANICS</w:t>
      </w:r>
      <w:r w:rsidR="00A85B38">
        <w:rPr>
          <w:b/>
          <w:u w:val="single"/>
        </w:rPr>
        <w:t xml:space="preserve"> TABLE</w:t>
      </w:r>
    </w:p>
    <w:tbl>
      <w:tblPr>
        <w:tblStyle w:val="TableGrid"/>
        <w:tblW w:w="0" w:type="auto"/>
        <w:tblInd w:w="0" w:type="dxa"/>
        <w:tblLook w:val="04A0" w:firstRow="1" w:lastRow="0" w:firstColumn="1" w:lastColumn="0" w:noHBand="0" w:noVBand="1"/>
      </w:tblPr>
      <w:tblGrid>
        <w:gridCol w:w="1535"/>
        <w:gridCol w:w="1349"/>
        <w:gridCol w:w="2731"/>
        <w:gridCol w:w="685"/>
        <w:gridCol w:w="3050"/>
      </w:tblGrid>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1.Mechanic_Id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integer</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Unique identifier of the mechanic</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2.Contact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Contact of mechanic</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3.Name</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Name of the mechanic</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4.Availability</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40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Availability of the mechanic</w:t>
            </w:r>
          </w:p>
        </w:tc>
      </w:tr>
      <w:tr w:rsidR="009F5ADA" w:rsidTr="009F5ADA">
        <w:tc>
          <w:tcPr>
            <w:tcW w:w="152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3055" w:type="dxa"/>
            <w:tcBorders>
              <w:top w:val="single" w:sz="4" w:space="0" w:color="auto"/>
              <w:left w:val="single" w:sz="4" w:space="0" w:color="auto"/>
              <w:bottom w:val="single" w:sz="4" w:space="0" w:color="auto"/>
              <w:right w:val="single" w:sz="4" w:space="0" w:color="auto"/>
            </w:tcBorders>
          </w:tcPr>
          <w:p w:rsidR="009F5ADA" w:rsidRDefault="009F5ADA">
            <w:pPr>
              <w:rPr>
                <w:b/>
              </w:rPr>
            </w:pPr>
          </w:p>
        </w:tc>
      </w:tr>
    </w:tbl>
    <w:p w:rsidR="009F5ADA" w:rsidRDefault="009F5ADA" w:rsidP="009F5ADA"/>
    <w:p w:rsidR="009F5ADA" w:rsidRDefault="009F5ADA" w:rsidP="009F5ADA">
      <w:pPr>
        <w:rPr>
          <w:b/>
          <w:u w:val="single"/>
        </w:rPr>
      </w:pPr>
      <w:r>
        <w:rPr>
          <w:b/>
          <w:u w:val="single"/>
        </w:rPr>
        <w:t>VEHICLE</w:t>
      </w:r>
      <w:r w:rsidR="00A85B38">
        <w:rPr>
          <w:b/>
          <w:u w:val="single"/>
        </w:rPr>
        <w:t>S TABLE</w:t>
      </w:r>
    </w:p>
    <w:tbl>
      <w:tblPr>
        <w:tblStyle w:val="TableGrid"/>
        <w:tblW w:w="0" w:type="auto"/>
        <w:tblInd w:w="0" w:type="dxa"/>
        <w:tblLook w:val="04A0" w:firstRow="1" w:lastRow="0" w:firstColumn="1" w:lastColumn="0" w:noHBand="0" w:noVBand="1"/>
      </w:tblPr>
      <w:tblGrid>
        <w:gridCol w:w="1684"/>
        <w:gridCol w:w="1345"/>
        <w:gridCol w:w="2664"/>
        <w:gridCol w:w="679"/>
        <w:gridCol w:w="2978"/>
      </w:tblGrid>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4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1.VehicleId</w:t>
            </w:r>
          </w:p>
        </w:tc>
        <w:tc>
          <w:tcPr>
            <w:tcW w:w="1345"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r>
              <w:t>integer</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Unique identifier to vehicle</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2.Vehicle_type</w:t>
            </w:r>
          </w:p>
        </w:tc>
        <w:tc>
          <w:tcPr>
            <w:tcW w:w="134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The type of vehicle</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3.Number_plate</w:t>
            </w:r>
          </w:p>
        </w:tc>
        <w:tc>
          <w:tcPr>
            <w:tcW w:w="134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10</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License plate of the vehicle</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4.Capacity</w:t>
            </w:r>
          </w:p>
        </w:tc>
        <w:tc>
          <w:tcPr>
            <w:tcW w:w="134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Integer</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Capacity of vehicle</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5.Availability</w:t>
            </w:r>
          </w:p>
        </w:tc>
        <w:tc>
          <w:tcPr>
            <w:tcW w:w="134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664"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40</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Availability of the vehicle</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6.Driver_id</w:t>
            </w:r>
          </w:p>
        </w:tc>
        <w:tc>
          <w:tcPr>
            <w:tcW w:w="1345" w:type="dxa"/>
            <w:tcBorders>
              <w:top w:val="single" w:sz="4" w:space="0" w:color="auto"/>
              <w:left w:val="single" w:sz="4" w:space="0" w:color="auto"/>
              <w:bottom w:val="single" w:sz="4" w:space="0" w:color="auto"/>
              <w:right w:val="single" w:sz="4" w:space="0" w:color="auto"/>
            </w:tcBorders>
            <w:hideMark/>
          </w:tcPr>
          <w:p w:rsidR="009F5ADA" w:rsidRDefault="009F5ADA">
            <w:r>
              <w:t>Foreign key</w:t>
            </w:r>
          </w:p>
        </w:tc>
        <w:tc>
          <w:tcPr>
            <w:tcW w:w="2664"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r>
              <w:t>driver Identifier</w:t>
            </w:r>
          </w:p>
        </w:tc>
      </w:tr>
      <w:tr w:rsidR="009F5ADA" w:rsidTr="009F5ADA">
        <w:tc>
          <w:tcPr>
            <w:tcW w:w="1684" w:type="dxa"/>
            <w:tcBorders>
              <w:top w:val="single" w:sz="4" w:space="0" w:color="auto"/>
              <w:left w:val="single" w:sz="4" w:space="0" w:color="auto"/>
              <w:bottom w:val="single" w:sz="4" w:space="0" w:color="auto"/>
              <w:right w:val="single" w:sz="4" w:space="0" w:color="auto"/>
            </w:tcBorders>
            <w:hideMark/>
          </w:tcPr>
          <w:p w:rsidR="009F5ADA" w:rsidRDefault="009F5ADA">
            <w:r>
              <w:t>7.Mechanic_id</w:t>
            </w:r>
          </w:p>
        </w:tc>
        <w:tc>
          <w:tcPr>
            <w:tcW w:w="134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Foreign key</w:t>
            </w:r>
          </w:p>
        </w:tc>
        <w:tc>
          <w:tcPr>
            <w:tcW w:w="2664"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79"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2978"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mechanic Identifier</w:t>
            </w:r>
          </w:p>
        </w:tc>
      </w:tr>
    </w:tbl>
    <w:p w:rsidR="009F5ADA" w:rsidRDefault="009F5ADA" w:rsidP="009F5ADA"/>
    <w:p w:rsidR="009F5ADA" w:rsidRDefault="009F5ADA" w:rsidP="009F5ADA">
      <w:pPr>
        <w:rPr>
          <w:b/>
          <w:u w:val="single"/>
        </w:rPr>
      </w:pPr>
      <w:r>
        <w:rPr>
          <w:b/>
          <w:u w:val="single"/>
        </w:rPr>
        <w:t>ITEMS</w:t>
      </w:r>
      <w:r w:rsidR="00A85B38">
        <w:rPr>
          <w:b/>
          <w:u w:val="single"/>
        </w:rPr>
        <w:t xml:space="preserve"> TABLE</w:t>
      </w:r>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1.Item_id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Integer</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Unique identifier to items</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2.Amount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Integer</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Quantity of item</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3.Name</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100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Name of the item</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4.Cost</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Integer</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Cost of the item</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lastRenderedPageBreak/>
              <w:t>5.Supplier</w:t>
            </w:r>
          </w:p>
        </w:tc>
        <w:tc>
          <w:tcPr>
            <w:tcW w:w="135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50</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Supplier of  the item</w:t>
            </w:r>
          </w:p>
        </w:tc>
      </w:tr>
    </w:tbl>
    <w:p w:rsidR="009F5ADA" w:rsidRDefault="009F5ADA" w:rsidP="009F5ADA">
      <w:pPr>
        <w:rPr>
          <w:b/>
          <w:u w:val="single"/>
        </w:rPr>
      </w:pPr>
    </w:p>
    <w:p w:rsidR="009F5ADA" w:rsidRDefault="009F5ADA" w:rsidP="009F5ADA">
      <w:pPr>
        <w:rPr>
          <w:b/>
          <w:u w:val="single"/>
        </w:rPr>
      </w:pPr>
      <w:r>
        <w:rPr>
          <w:b/>
          <w:u w:val="single"/>
        </w:rPr>
        <w:t>REQUESTS</w:t>
      </w:r>
      <w:r w:rsidR="00A85B38">
        <w:rPr>
          <w:b/>
          <w:u w:val="single"/>
        </w:rPr>
        <w:t xml:space="preserve"> TABLE</w:t>
      </w:r>
    </w:p>
    <w:tbl>
      <w:tblPr>
        <w:tblStyle w:val="TableGrid"/>
        <w:tblW w:w="9625" w:type="dxa"/>
        <w:tblInd w:w="0" w:type="dxa"/>
        <w:tblLook w:val="04A0" w:firstRow="1" w:lastRow="0" w:firstColumn="1" w:lastColumn="0" w:noHBand="0" w:noVBand="1"/>
      </w:tblPr>
      <w:tblGrid>
        <w:gridCol w:w="1615"/>
        <w:gridCol w:w="1260"/>
        <w:gridCol w:w="2970"/>
        <w:gridCol w:w="630"/>
        <w:gridCol w:w="3150"/>
      </w:tblGrid>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26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1.Request_id</w:t>
            </w:r>
          </w:p>
        </w:tc>
        <w:tc>
          <w:tcPr>
            <w:tcW w:w="126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r>
              <w:t>integer</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Unique identifier to vehicle</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2.Travellers</w:t>
            </w:r>
          </w:p>
        </w:tc>
        <w:tc>
          <w:tcPr>
            <w:tcW w:w="126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integer</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Number of travelers</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3.Travel_date</w:t>
            </w:r>
          </w:p>
        </w:tc>
        <w:tc>
          <w:tcPr>
            <w:tcW w:w="126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Timestamp without time zone</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10</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Day and time of travelling</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4.Return_date</w:t>
            </w:r>
          </w:p>
        </w:tc>
        <w:tc>
          <w:tcPr>
            <w:tcW w:w="126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Timestamp without time zone</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Day and time of travelling back</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5.Destination</w:t>
            </w:r>
          </w:p>
        </w:tc>
        <w:tc>
          <w:tcPr>
            <w:tcW w:w="126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Character varying</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40</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 xml:space="preserve">Destination </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6.Party</w:t>
            </w:r>
          </w:p>
        </w:tc>
        <w:tc>
          <w:tcPr>
            <w:tcW w:w="1260" w:type="dxa"/>
            <w:tcBorders>
              <w:top w:val="single" w:sz="4" w:space="0" w:color="auto"/>
              <w:left w:val="single" w:sz="4" w:space="0" w:color="auto"/>
              <w:bottom w:val="single" w:sz="4" w:space="0" w:color="auto"/>
              <w:right w:val="single" w:sz="4" w:space="0" w:color="auto"/>
            </w:tcBorders>
          </w:tcPr>
          <w:p w:rsidR="009F5ADA" w:rsidRDefault="009F5ADA"/>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r>
              <w:t>SmallInt</w:t>
            </w: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Type of travelers i.e. staff</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7.User_id</w:t>
            </w:r>
          </w:p>
        </w:tc>
        <w:tc>
          <w:tcPr>
            <w:tcW w:w="126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Foreign key</w:t>
            </w:r>
          </w:p>
        </w:tc>
        <w:tc>
          <w:tcPr>
            <w:tcW w:w="2970"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30"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User Identifier</w:t>
            </w:r>
          </w:p>
        </w:tc>
      </w:tr>
      <w:tr w:rsidR="009F5ADA" w:rsidTr="009F5ADA">
        <w:tc>
          <w:tcPr>
            <w:tcW w:w="1615" w:type="dxa"/>
            <w:tcBorders>
              <w:top w:val="single" w:sz="4" w:space="0" w:color="auto"/>
              <w:left w:val="single" w:sz="4" w:space="0" w:color="auto"/>
              <w:bottom w:val="single" w:sz="4" w:space="0" w:color="auto"/>
              <w:right w:val="single" w:sz="4" w:space="0" w:color="auto"/>
            </w:tcBorders>
            <w:hideMark/>
          </w:tcPr>
          <w:p w:rsidR="009F5ADA" w:rsidRDefault="009F5ADA">
            <w:r>
              <w:t>8.Confirmed</w:t>
            </w:r>
          </w:p>
        </w:tc>
        <w:tc>
          <w:tcPr>
            <w:tcW w:w="1260" w:type="dxa"/>
            <w:tcBorders>
              <w:top w:val="single" w:sz="4" w:space="0" w:color="auto"/>
              <w:left w:val="single" w:sz="4" w:space="0" w:color="auto"/>
              <w:bottom w:val="single" w:sz="4" w:space="0" w:color="auto"/>
              <w:right w:val="single" w:sz="4" w:space="0" w:color="auto"/>
            </w:tcBorders>
          </w:tcPr>
          <w:p w:rsidR="009F5ADA" w:rsidRDefault="009F5ADA"/>
        </w:tc>
        <w:tc>
          <w:tcPr>
            <w:tcW w:w="2970" w:type="dxa"/>
            <w:tcBorders>
              <w:top w:val="single" w:sz="4" w:space="0" w:color="auto"/>
              <w:left w:val="single" w:sz="4" w:space="0" w:color="auto"/>
              <w:bottom w:val="single" w:sz="4" w:space="0" w:color="auto"/>
              <w:right w:val="single" w:sz="4" w:space="0" w:color="auto"/>
            </w:tcBorders>
            <w:hideMark/>
          </w:tcPr>
          <w:p w:rsidR="009F5ADA" w:rsidRDefault="009F5ADA">
            <w:r>
              <w:t>Boolean(default=false)</w:t>
            </w:r>
          </w:p>
        </w:tc>
        <w:tc>
          <w:tcPr>
            <w:tcW w:w="630" w:type="dxa"/>
            <w:tcBorders>
              <w:top w:val="single" w:sz="4" w:space="0" w:color="auto"/>
              <w:left w:val="single" w:sz="4" w:space="0" w:color="auto"/>
              <w:bottom w:val="single" w:sz="4" w:space="0" w:color="auto"/>
              <w:right w:val="single" w:sz="4" w:space="0" w:color="auto"/>
            </w:tcBorders>
          </w:tcPr>
          <w:p w:rsidR="009F5ADA" w:rsidRDefault="009F5ADA"/>
        </w:tc>
        <w:tc>
          <w:tcPr>
            <w:tcW w:w="3150" w:type="dxa"/>
            <w:tcBorders>
              <w:top w:val="single" w:sz="4" w:space="0" w:color="auto"/>
              <w:left w:val="single" w:sz="4" w:space="0" w:color="auto"/>
              <w:bottom w:val="single" w:sz="4" w:space="0" w:color="auto"/>
              <w:right w:val="single" w:sz="4" w:space="0" w:color="auto"/>
            </w:tcBorders>
            <w:hideMark/>
          </w:tcPr>
          <w:p w:rsidR="009F5ADA" w:rsidRDefault="009F5ADA">
            <w:r>
              <w:t>Shows if request is confirmed or denied</w:t>
            </w:r>
          </w:p>
        </w:tc>
      </w:tr>
    </w:tbl>
    <w:p w:rsidR="009F5ADA" w:rsidRDefault="009F5ADA" w:rsidP="009F5ADA"/>
    <w:p w:rsidR="009F5ADA" w:rsidRDefault="009F5ADA" w:rsidP="009F5ADA">
      <w:pPr>
        <w:rPr>
          <w:b/>
          <w:u w:val="single"/>
        </w:rPr>
      </w:pPr>
      <w:r>
        <w:rPr>
          <w:b/>
          <w:u w:val="single"/>
        </w:rPr>
        <w:t>BOOKINGS</w:t>
      </w:r>
      <w:r w:rsidR="00A85B38">
        <w:rPr>
          <w:b/>
          <w:u w:val="single"/>
        </w:rPr>
        <w:t xml:space="preserve"> TABLE</w:t>
      </w:r>
      <w:bookmarkStart w:id="0" w:name="_GoBack"/>
      <w:bookmarkEnd w:id="0"/>
    </w:p>
    <w:tbl>
      <w:tblPr>
        <w:tblStyle w:val="TableGrid"/>
        <w:tblW w:w="0" w:type="auto"/>
        <w:tblInd w:w="0" w:type="dxa"/>
        <w:tblLook w:val="04A0" w:firstRow="1" w:lastRow="0" w:firstColumn="1" w:lastColumn="0" w:noHBand="0" w:noVBand="1"/>
      </w:tblPr>
      <w:tblGrid>
        <w:gridCol w:w="1525"/>
        <w:gridCol w:w="1350"/>
        <w:gridCol w:w="2735"/>
        <w:gridCol w:w="685"/>
        <w:gridCol w:w="3055"/>
      </w:tblGrid>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column</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constraints</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Data type</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size</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rPr>
                <w:b/>
              </w:rPr>
              <w:t xml:space="preserve">Description </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1.Booking_id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Primary key</w:t>
            </w:r>
          </w:p>
        </w:tc>
        <w:tc>
          <w:tcPr>
            <w:tcW w:w="2735" w:type="dxa"/>
            <w:tcBorders>
              <w:top w:val="single" w:sz="4" w:space="0" w:color="auto"/>
              <w:left w:val="single" w:sz="4" w:space="0" w:color="auto"/>
              <w:bottom w:val="single" w:sz="4" w:space="0" w:color="auto"/>
              <w:right w:val="single" w:sz="4" w:space="0" w:color="auto"/>
            </w:tcBorders>
            <w:hideMark/>
          </w:tcPr>
          <w:p w:rsidR="009F5ADA" w:rsidRDefault="009F5ADA">
            <w:r>
              <w:t>Integer</w:t>
            </w: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Unique identifier to booking made</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2.User_id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r>
              <w:t>Foreign key</w:t>
            </w: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User Identifier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3.Vehicle_id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Foreign key</w:t>
            </w: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Vehicle Identifier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4.Request_id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Foreign key</w:t>
            </w: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11</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Request Identifier</w:t>
            </w:r>
          </w:p>
        </w:tc>
      </w:tr>
      <w:tr w:rsidR="009F5ADA" w:rsidTr="009F5ADA">
        <w:tc>
          <w:tcPr>
            <w:tcW w:w="1525" w:type="dxa"/>
            <w:tcBorders>
              <w:top w:val="single" w:sz="4" w:space="0" w:color="auto"/>
              <w:left w:val="single" w:sz="4" w:space="0" w:color="auto"/>
              <w:bottom w:val="single" w:sz="4" w:space="0" w:color="auto"/>
              <w:right w:val="single" w:sz="4" w:space="0" w:color="auto"/>
            </w:tcBorders>
            <w:hideMark/>
          </w:tcPr>
          <w:p w:rsidR="009F5ADA" w:rsidRDefault="009F5ADA">
            <w:r>
              <w:t>5.Driver_id</w:t>
            </w:r>
          </w:p>
        </w:tc>
        <w:tc>
          <w:tcPr>
            <w:tcW w:w="1350" w:type="dxa"/>
            <w:tcBorders>
              <w:top w:val="single" w:sz="4" w:space="0" w:color="auto"/>
              <w:left w:val="single" w:sz="4" w:space="0" w:color="auto"/>
              <w:bottom w:val="single" w:sz="4" w:space="0" w:color="auto"/>
              <w:right w:val="single" w:sz="4" w:space="0" w:color="auto"/>
            </w:tcBorders>
            <w:hideMark/>
          </w:tcPr>
          <w:p w:rsidR="009F5ADA" w:rsidRDefault="009F5ADA">
            <w:pPr>
              <w:rPr>
                <w:b/>
              </w:rPr>
            </w:pPr>
            <w:r>
              <w:t>Foreign key</w:t>
            </w:r>
          </w:p>
        </w:tc>
        <w:tc>
          <w:tcPr>
            <w:tcW w:w="2735" w:type="dxa"/>
            <w:tcBorders>
              <w:top w:val="single" w:sz="4" w:space="0" w:color="auto"/>
              <w:left w:val="single" w:sz="4" w:space="0" w:color="auto"/>
              <w:bottom w:val="single" w:sz="4" w:space="0" w:color="auto"/>
              <w:right w:val="single" w:sz="4" w:space="0" w:color="auto"/>
            </w:tcBorders>
          </w:tcPr>
          <w:p w:rsidR="009F5ADA" w:rsidRDefault="009F5ADA">
            <w:pPr>
              <w:rPr>
                <w:b/>
              </w:rPr>
            </w:pPr>
          </w:p>
        </w:tc>
        <w:tc>
          <w:tcPr>
            <w:tcW w:w="685" w:type="dxa"/>
            <w:tcBorders>
              <w:top w:val="single" w:sz="4" w:space="0" w:color="auto"/>
              <w:left w:val="single" w:sz="4" w:space="0" w:color="auto"/>
              <w:bottom w:val="single" w:sz="4" w:space="0" w:color="auto"/>
              <w:right w:val="single" w:sz="4" w:space="0" w:color="auto"/>
            </w:tcBorders>
            <w:hideMark/>
          </w:tcPr>
          <w:p w:rsidR="009F5ADA" w:rsidRDefault="009F5ADA">
            <w:r>
              <w:t>15</w:t>
            </w:r>
          </w:p>
        </w:tc>
        <w:tc>
          <w:tcPr>
            <w:tcW w:w="3055" w:type="dxa"/>
            <w:tcBorders>
              <w:top w:val="single" w:sz="4" w:space="0" w:color="auto"/>
              <w:left w:val="single" w:sz="4" w:space="0" w:color="auto"/>
              <w:bottom w:val="single" w:sz="4" w:space="0" w:color="auto"/>
              <w:right w:val="single" w:sz="4" w:space="0" w:color="auto"/>
            </w:tcBorders>
            <w:hideMark/>
          </w:tcPr>
          <w:p w:rsidR="009F5ADA" w:rsidRDefault="009F5ADA">
            <w:r>
              <w:t>Driver Identifier</w:t>
            </w:r>
          </w:p>
        </w:tc>
      </w:tr>
    </w:tbl>
    <w:p w:rsidR="009F5ADA" w:rsidRDefault="009F5ADA" w:rsidP="00C52132">
      <w:pPr>
        <w:spacing w:line="256" w:lineRule="auto"/>
      </w:pPr>
    </w:p>
    <w:p w:rsidR="00C52132" w:rsidRPr="009F5ADA" w:rsidRDefault="00C52132" w:rsidP="00C52132">
      <w:pPr>
        <w:spacing w:line="256" w:lineRule="auto"/>
      </w:pP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Non-Database Management System Files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HUMAN-MACHINE INTERFACE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Inputs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Outputs</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Hardware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Software Detailed Design</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Internal Communications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EXTERNAL INTERFACES</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t>Interface Architecture</w:t>
      </w:r>
    </w:p>
    <w:p w:rsidR="00A21694" w:rsidRPr="00664869" w:rsidRDefault="00A21694" w:rsidP="00A21694">
      <w:pPr>
        <w:pStyle w:val="ListParagraph"/>
        <w:numPr>
          <w:ilvl w:val="1"/>
          <w:numId w:val="1"/>
        </w:numPr>
        <w:rPr>
          <w:rFonts w:ascii="Times New Roman" w:hAnsi="Times New Roman" w:cs="Times New Roman"/>
          <w:b/>
          <w:sz w:val="24"/>
          <w:szCs w:val="24"/>
        </w:rPr>
      </w:pPr>
      <w:r w:rsidRPr="00664869">
        <w:rPr>
          <w:rFonts w:ascii="Times New Roman" w:hAnsi="Times New Roman" w:cs="Times New Roman"/>
          <w:b/>
          <w:sz w:val="24"/>
          <w:szCs w:val="24"/>
        </w:rPr>
        <w:lastRenderedPageBreak/>
        <w:t>Interface Detailed Design</w:t>
      </w:r>
    </w:p>
    <w:p w:rsidR="00A21694" w:rsidRPr="00664869" w:rsidRDefault="00A21694" w:rsidP="00A21694">
      <w:pPr>
        <w:rPr>
          <w:rFonts w:ascii="Times New Roman" w:hAnsi="Times New Roman" w:cs="Times New Roman"/>
          <w:b/>
          <w:sz w:val="24"/>
          <w:szCs w:val="24"/>
        </w:rPr>
      </w:pPr>
    </w:p>
    <w:p w:rsidR="00A21694" w:rsidRPr="00664869" w:rsidRDefault="00A21694" w:rsidP="00A21694">
      <w:pPr>
        <w:pStyle w:val="ListParagraph"/>
        <w:numPr>
          <w:ilvl w:val="0"/>
          <w:numId w:val="1"/>
        </w:numPr>
        <w:rPr>
          <w:rFonts w:ascii="Times New Roman" w:hAnsi="Times New Roman" w:cs="Times New Roman"/>
          <w:b/>
          <w:sz w:val="24"/>
          <w:szCs w:val="24"/>
        </w:rPr>
      </w:pPr>
      <w:r w:rsidRPr="00664869">
        <w:rPr>
          <w:rFonts w:ascii="Times New Roman" w:hAnsi="Times New Roman" w:cs="Times New Roman"/>
          <w:b/>
          <w:sz w:val="24"/>
          <w:szCs w:val="24"/>
        </w:rPr>
        <w:t>SYSTEM INTEGRITY CONTROLS</w:t>
      </w:r>
    </w:p>
    <w:p w:rsidR="00A21694" w:rsidRPr="00664869" w:rsidRDefault="00A21694" w:rsidP="00A21694">
      <w:pPr>
        <w:rPr>
          <w:rFonts w:ascii="Times New Roman" w:hAnsi="Times New Roman" w:cs="Times New Roman"/>
          <w:b/>
          <w:sz w:val="24"/>
          <w:szCs w:val="24"/>
        </w:rPr>
      </w:pPr>
    </w:p>
    <w:sectPr w:rsidR="00A21694" w:rsidRPr="00664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E402F"/>
    <w:multiLevelType w:val="hybridMultilevel"/>
    <w:tmpl w:val="1F742E0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B003FC3"/>
    <w:multiLevelType w:val="hybridMultilevel"/>
    <w:tmpl w:val="A4DC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3322D6"/>
    <w:multiLevelType w:val="hybridMultilevel"/>
    <w:tmpl w:val="443C4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595826"/>
    <w:multiLevelType w:val="hybridMultilevel"/>
    <w:tmpl w:val="EB887BF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590E418A"/>
    <w:multiLevelType w:val="multilevel"/>
    <w:tmpl w:val="2B281D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DF1B3E"/>
    <w:multiLevelType w:val="hybridMultilevel"/>
    <w:tmpl w:val="8A9A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197A0D"/>
    <w:multiLevelType w:val="hybridMultilevel"/>
    <w:tmpl w:val="4BDC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C73A1"/>
    <w:multiLevelType w:val="hybridMultilevel"/>
    <w:tmpl w:val="4AC6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6"/>
  </w:num>
  <w:num w:numId="5">
    <w:abstractNumId w:val="1"/>
  </w:num>
  <w:num w:numId="6">
    <w:abstractNumId w:val="7"/>
  </w:num>
  <w:num w:numId="7">
    <w:abstractNumId w:val="5"/>
  </w:num>
  <w:num w:numId="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28F"/>
    <w:rsid w:val="00020686"/>
    <w:rsid w:val="00033035"/>
    <w:rsid w:val="00036FD0"/>
    <w:rsid w:val="00057354"/>
    <w:rsid w:val="00070878"/>
    <w:rsid w:val="00146BF5"/>
    <w:rsid w:val="00197797"/>
    <w:rsid w:val="001D2A35"/>
    <w:rsid w:val="0023777D"/>
    <w:rsid w:val="00304D8F"/>
    <w:rsid w:val="00324119"/>
    <w:rsid w:val="00347ED8"/>
    <w:rsid w:val="003925FB"/>
    <w:rsid w:val="0049079D"/>
    <w:rsid w:val="004A2346"/>
    <w:rsid w:val="005209C1"/>
    <w:rsid w:val="00521283"/>
    <w:rsid w:val="00562588"/>
    <w:rsid w:val="00593A5F"/>
    <w:rsid w:val="005D1286"/>
    <w:rsid w:val="00632D30"/>
    <w:rsid w:val="00664869"/>
    <w:rsid w:val="00670409"/>
    <w:rsid w:val="00717533"/>
    <w:rsid w:val="00817364"/>
    <w:rsid w:val="00834E3D"/>
    <w:rsid w:val="00855478"/>
    <w:rsid w:val="00861138"/>
    <w:rsid w:val="008A6CED"/>
    <w:rsid w:val="00910BA1"/>
    <w:rsid w:val="00967E04"/>
    <w:rsid w:val="009E3E09"/>
    <w:rsid w:val="009F5ADA"/>
    <w:rsid w:val="00A21694"/>
    <w:rsid w:val="00A31935"/>
    <w:rsid w:val="00A4328F"/>
    <w:rsid w:val="00A73168"/>
    <w:rsid w:val="00A8203C"/>
    <w:rsid w:val="00A85B38"/>
    <w:rsid w:val="00AB42C1"/>
    <w:rsid w:val="00AE6E0B"/>
    <w:rsid w:val="00B472A1"/>
    <w:rsid w:val="00B61142"/>
    <w:rsid w:val="00B80747"/>
    <w:rsid w:val="00C52132"/>
    <w:rsid w:val="00CB63CE"/>
    <w:rsid w:val="00D103D4"/>
    <w:rsid w:val="00D505C2"/>
    <w:rsid w:val="00D55382"/>
    <w:rsid w:val="00D8519B"/>
    <w:rsid w:val="00DC3B16"/>
    <w:rsid w:val="00DE4DFC"/>
    <w:rsid w:val="00E278C5"/>
    <w:rsid w:val="00E81553"/>
    <w:rsid w:val="00EE479A"/>
    <w:rsid w:val="00F7470B"/>
    <w:rsid w:val="00FF0BE5"/>
    <w:rsid w:val="00FF2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E7F8"/>
  <w15:chartTrackingRefBased/>
  <w15:docId w15:val="{8D3964BB-4017-4A2E-A19B-505806F8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3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9C1"/>
    <w:pPr>
      <w:ind w:left="720"/>
      <w:contextualSpacing/>
    </w:pPr>
  </w:style>
  <w:style w:type="paragraph" w:styleId="NoSpacing">
    <w:name w:val="No Spacing"/>
    <w:uiPriority w:val="1"/>
    <w:qFormat/>
    <w:rsid w:val="00D8519B"/>
    <w:pPr>
      <w:spacing w:after="0" w:line="240" w:lineRule="auto"/>
    </w:pPr>
  </w:style>
  <w:style w:type="table" w:styleId="TableGrid">
    <w:name w:val="Table Grid"/>
    <w:basedOn w:val="TableNormal"/>
    <w:uiPriority w:val="39"/>
    <w:rsid w:val="009F5A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530">
      <w:bodyDiv w:val="1"/>
      <w:marLeft w:val="0"/>
      <w:marRight w:val="0"/>
      <w:marTop w:val="0"/>
      <w:marBottom w:val="0"/>
      <w:divBdr>
        <w:top w:val="none" w:sz="0" w:space="0" w:color="auto"/>
        <w:left w:val="none" w:sz="0" w:space="0" w:color="auto"/>
        <w:bottom w:val="none" w:sz="0" w:space="0" w:color="auto"/>
        <w:right w:val="none" w:sz="0" w:space="0" w:color="auto"/>
      </w:divBdr>
    </w:div>
    <w:div w:id="944271668">
      <w:bodyDiv w:val="1"/>
      <w:marLeft w:val="0"/>
      <w:marRight w:val="0"/>
      <w:marTop w:val="0"/>
      <w:marBottom w:val="0"/>
      <w:divBdr>
        <w:top w:val="none" w:sz="0" w:space="0" w:color="auto"/>
        <w:left w:val="none" w:sz="0" w:space="0" w:color="auto"/>
        <w:bottom w:val="none" w:sz="0" w:space="0" w:color="auto"/>
        <w:right w:val="none" w:sz="0" w:space="0" w:color="auto"/>
      </w:divBdr>
    </w:div>
    <w:div w:id="1506018094">
      <w:bodyDiv w:val="1"/>
      <w:marLeft w:val="0"/>
      <w:marRight w:val="0"/>
      <w:marTop w:val="0"/>
      <w:marBottom w:val="0"/>
      <w:divBdr>
        <w:top w:val="none" w:sz="0" w:space="0" w:color="auto"/>
        <w:left w:val="none" w:sz="0" w:space="0" w:color="auto"/>
        <w:bottom w:val="none" w:sz="0" w:space="0" w:color="auto"/>
        <w:right w:val="none" w:sz="0" w:space="0" w:color="auto"/>
      </w:divBdr>
    </w:div>
    <w:div w:id="16455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2018-04-14T04:51:00Z</dcterms:created>
  <dcterms:modified xsi:type="dcterms:W3CDTF">2018-06-26T12:28:00Z</dcterms:modified>
</cp:coreProperties>
</file>